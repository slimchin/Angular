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3D4DB" w14:textId="77777777" w:rsidR="00D8798F" w:rsidRPr="00395362" w:rsidRDefault="00621425" w:rsidP="008A637E">
      <w:pPr>
        <w:jc w:val="center"/>
        <w:rPr>
          <w:rFonts w:cstheme="minorHAnsi"/>
          <w:b/>
          <w:bCs/>
          <w:color w:val="000000" w:themeColor="text1"/>
          <w:szCs w:val="22"/>
          <w:lang w:val="en-US"/>
        </w:rPr>
      </w:pPr>
      <w:commentRangeStart w:id="0"/>
      <w:r w:rsidRPr="00395362">
        <w:rPr>
          <w:rFonts w:cstheme="minorHAnsi"/>
          <w:b/>
          <w:bCs/>
          <w:color w:val="000000" w:themeColor="text1"/>
          <w:szCs w:val="22"/>
          <w:lang w:val="en-US"/>
        </w:rPr>
        <w:t>P</w:t>
      </w:r>
      <w:r w:rsidR="008A637E" w:rsidRPr="00395362">
        <w:rPr>
          <w:rFonts w:cstheme="minorHAnsi"/>
          <w:b/>
          <w:bCs/>
          <w:color w:val="000000" w:themeColor="text1"/>
          <w:szCs w:val="22"/>
          <w:lang w:val="en-US"/>
        </w:rPr>
        <w:t>rivacy P</w:t>
      </w:r>
      <w:r w:rsidRPr="00395362">
        <w:rPr>
          <w:rFonts w:cstheme="minorHAnsi"/>
          <w:b/>
          <w:bCs/>
          <w:color w:val="000000" w:themeColor="text1"/>
          <w:szCs w:val="22"/>
          <w:lang w:val="en-US"/>
        </w:rPr>
        <w:t>olicy</w:t>
      </w:r>
      <w:commentRangeEnd w:id="0"/>
      <w:r w:rsidR="00FA2828">
        <w:rPr>
          <w:rStyle w:val="CommentReference"/>
        </w:rPr>
        <w:commentReference w:id="0"/>
      </w:r>
    </w:p>
    <w:p w14:paraId="4CE9B6E4" w14:textId="77777777" w:rsidR="00E92E19" w:rsidRPr="00395362" w:rsidRDefault="00E92E19">
      <w:pPr>
        <w:rPr>
          <w:rFonts w:cstheme="minorHAnsi"/>
          <w:color w:val="000000" w:themeColor="text1"/>
          <w:szCs w:val="22"/>
          <w:lang w:val="en-US"/>
        </w:rPr>
      </w:pPr>
    </w:p>
    <w:p w14:paraId="3D1A20DF" w14:textId="4A7909BB" w:rsidR="00EE5817" w:rsidRDefault="002855FC" w:rsidP="00395362">
      <w:pPr>
        <w:jc w:val="both"/>
        <w:rPr>
          <w:rFonts w:cstheme="minorHAnsi"/>
          <w:color w:val="000000" w:themeColor="text1"/>
          <w:szCs w:val="22"/>
          <w:lang w:val="en-US"/>
        </w:rPr>
      </w:pPr>
      <w:r w:rsidRPr="004A71B4">
        <w:rPr>
          <w:rFonts w:cstheme="minorHAnsi"/>
          <w:b/>
          <w:bCs/>
          <w:color w:val="000000" w:themeColor="text1"/>
          <w:szCs w:val="22"/>
          <w:lang w:val="en-US"/>
        </w:rPr>
        <w:t>[</w:t>
      </w:r>
      <w:r w:rsidRPr="004A71B4">
        <w:rPr>
          <w:rFonts w:cstheme="minorHAnsi"/>
          <w:b/>
          <w:bCs/>
          <w:i/>
          <w:iCs/>
          <w:color w:val="000000" w:themeColor="text1"/>
          <w:szCs w:val="22"/>
          <w:highlight w:val="yellow"/>
          <w:lang w:val="en-US"/>
        </w:rPr>
        <w:t>Company Name</w:t>
      </w:r>
      <w:r w:rsidRPr="004A71B4">
        <w:rPr>
          <w:rFonts w:cstheme="minorHAnsi"/>
          <w:b/>
          <w:bCs/>
          <w:color w:val="000000" w:themeColor="text1"/>
          <w:szCs w:val="22"/>
          <w:lang w:val="en-US"/>
        </w:rPr>
        <w:t xml:space="preserve">] </w:t>
      </w:r>
      <w:r w:rsidRPr="00395362">
        <w:rPr>
          <w:rFonts w:cstheme="minorHAnsi"/>
          <w:color w:val="000000" w:themeColor="text1"/>
          <w:szCs w:val="22"/>
          <w:lang w:val="en-US"/>
        </w:rPr>
        <w:t>(</w:t>
      </w:r>
      <w:proofErr w:type="gramStart"/>
      <w:r w:rsidRPr="00395362">
        <w:rPr>
          <w:rFonts w:cstheme="minorHAnsi"/>
          <w:color w:val="000000" w:themeColor="text1"/>
          <w:szCs w:val="22"/>
          <w:lang w:val="en-US"/>
        </w:rPr>
        <w:t>the</w:t>
      </w:r>
      <w:proofErr w:type="gramEnd"/>
      <w:r w:rsidRPr="00395362">
        <w:rPr>
          <w:rFonts w:cstheme="minorHAnsi"/>
          <w:color w:val="000000" w:themeColor="text1"/>
          <w:szCs w:val="22"/>
          <w:lang w:val="en-US"/>
        </w:rPr>
        <w:t xml:space="preserve"> </w:t>
      </w:r>
      <w:r w:rsidR="00D55B36">
        <w:rPr>
          <w:rFonts w:cstheme="minorHAnsi"/>
          <w:color w:val="000000" w:themeColor="text1"/>
          <w:szCs w:val="22"/>
          <w:lang w:val="en-US"/>
        </w:rPr>
        <w:t>"</w:t>
      </w:r>
      <w:r w:rsidRPr="00395362">
        <w:rPr>
          <w:rFonts w:cstheme="minorHAnsi"/>
          <w:b/>
          <w:bCs/>
          <w:color w:val="000000" w:themeColor="text1"/>
          <w:szCs w:val="22"/>
          <w:lang w:val="en-US"/>
        </w:rPr>
        <w:t>Company</w:t>
      </w:r>
      <w:r w:rsidR="00D342A5" w:rsidRPr="00395362">
        <w:rPr>
          <w:rFonts w:cstheme="minorHAnsi"/>
          <w:color w:val="000000" w:themeColor="text1"/>
          <w:szCs w:val="22"/>
          <w:lang w:val="en-US"/>
        </w:rPr>
        <w:t>,</w:t>
      </w:r>
      <w:r w:rsidR="00D55B36">
        <w:rPr>
          <w:rFonts w:cstheme="minorHAnsi"/>
          <w:color w:val="000000" w:themeColor="text1"/>
          <w:szCs w:val="22"/>
          <w:lang w:val="en-US"/>
        </w:rPr>
        <w:t>"</w:t>
      </w:r>
      <w:r w:rsidR="00D342A5" w:rsidRPr="00395362">
        <w:rPr>
          <w:rFonts w:cstheme="minorHAnsi"/>
          <w:color w:val="000000" w:themeColor="text1"/>
          <w:szCs w:val="22"/>
          <w:lang w:val="en-US"/>
        </w:rPr>
        <w:t xml:space="preserve"> </w:t>
      </w:r>
      <w:r w:rsidR="00D55B36">
        <w:rPr>
          <w:rFonts w:cstheme="minorHAnsi"/>
          <w:color w:val="000000" w:themeColor="text1"/>
          <w:szCs w:val="22"/>
          <w:lang w:val="en-US"/>
        </w:rPr>
        <w:t>"</w:t>
      </w:r>
      <w:r w:rsidR="00D342A5" w:rsidRPr="00395362">
        <w:rPr>
          <w:rFonts w:cstheme="minorHAnsi"/>
          <w:b/>
          <w:bCs/>
          <w:color w:val="000000" w:themeColor="text1"/>
          <w:szCs w:val="22"/>
          <w:lang w:val="en-US"/>
        </w:rPr>
        <w:t>w</w:t>
      </w:r>
      <w:r w:rsidRPr="00395362">
        <w:rPr>
          <w:rFonts w:cstheme="minorHAnsi"/>
          <w:b/>
          <w:bCs/>
          <w:color w:val="000000" w:themeColor="text1"/>
          <w:szCs w:val="22"/>
          <w:lang w:val="en-US"/>
        </w:rPr>
        <w:t>e</w:t>
      </w:r>
      <w:r w:rsidR="00D342A5" w:rsidRPr="00395362">
        <w:rPr>
          <w:rFonts w:cstheme="minorHAnsi"/>
          <w:color w:val="000000" w:themeColor="text1"/>
          <w:szCs w:val="22"/>
          <w:lang w:val="en-US"/>
        </w:rPr>
        <w:t>,</w:t>
      </w:r>
      <w:r w:rsidR="00D55B36">
        <w:rPr>
          <w:rFonts w:cstheme="minorHAnsi"/>
          <w:color w:val="000000" w:themeColor="text1"/>
          <w:szCs w:val="22"/>
          <w:lang w:val="en-US"/>
        </w:rPr>
        <w:t>"</w:t>
      </w:r>
      <w:r w:rsidRPr="00395362">
        <w:rPr>
          <w:rFonts w:cstheme="minorHAnsi"/>
          <w:color w:val="000000" w:themeColor="text1"/>
          <w:szCs w:val="22"/>
          <w:lang w:val="en-US"/>
        </w:rPr>
        <w:t xml:space="preserve"> </w:t>
      </w:r>
      <w:r w:rsidR="00D55B36">
        <w:rPr>
          <w:rFonts w:cstheme="minorHAnsi"/>
          <w:color w:val="000000" w:themeColor="text1"/>
          <w:szCs w:val="22"/>
          <w:lang w:val="en-US"/>
        </w:rPr>
        <w:t>"</w:t>
      </w:r>
      <w:r w:rsidR="00D342A5" w:rsidRPr="00395362">
        <w:rPr>
          <w:rFonts w:cstheme="minorHAnsi"/>
          <w:b/>
          <w:bCs/>
          <w:color w:val="000000" w:themeColor="text1"/>
          <w:szCs w:val="22"/>
          <w:lang w:val="en-US"/>
        </w:rPr>
        <w:t>us</w:t>
      </w:r>
      <w:r w:rsidR="00D342A5" w:rsidRPr="00395362">
        <w:rPr>
          <w:rFonts w:cstheme="minorHAnsi"/>
          <w:color w:val="000000" w:themeColor="text1"/>
          <w:szCs w:val="22"/>
          <w:lang w:val="en-US"/>
        </w:rPr>
        <w:t>,</w:t>
      </w:r>
      <w:r w:rsidR="00D55B36">
        <w:rPr>
          <w:rFonts w:cstheme="minorHAnsi"/>
          <w:color w:val="000000" w:themeColor="text1"/>
          <w:szCs w:val="22"/>
          <w:lang w:val="en-US"/>
        </w:rPr>
        <w:t>"</w:t>
      </w:r>
      <w:r w:rsidR="00D342A5" w:rsidRPr="00395362">
        <w:rPr>
          <w:rFonts w:cstheme="minorHAnsi"/>
          <w:color w:val="000000" w:themeColor="text1"/>
          <w:szCs w:val="22"/>
          <w:lang w:val="en-US"/>
        </w:rPr>
        <w:t xml:space="preserve"> or</w:t>
      </w:r>
      <w:r w:rsidRPr="00395362">
        <w:rPr>
          <w:rFonts w:cstheme="minorHAnsi"/>
          <w:color w:val="000000" w:themeColor="text1"/>
          <w:szCs w:val="22"/>
          <w:lang w:val="en-US"/>
        </w:rPr>
        <w:t xml:space="preserve"> </w:t>
      </w:r>
      <w:r w:rsidR="00D55B36">
        <w:rPr>
          <w:rFonts w:cstheme="minorHAnsi"/>
          <w:color w:val="000000" w:themeColor="text1"/>
          <w:szCs w:val="22"/>
          <w:lang w:val="en-US"/>
        </w:rPr>
        <w:t>"</w:t>
      </w:r>
      <w:r w:rsidR="00D342A5" w:rsidRPr="00395362">
        <w:rPr>
          <w:rFonts w:cstheme="minorHAnsi"/>
          <w:b/>
          <w:bCs/>
          <w:color w:val="000000" w:themeColor="text1"/>
          <w:szCs w:val="22"/>
          <w:lang w:val="en-US"/>
        </w:rPr>
        <w:t>o</w:t>
      </w:r>
      <w:r w:rsidRPr="00395362">
        <w:rPr>
          <w:rFonts w:cstheme="minorHAnsi"/>
          <w:b/>
          <w:bCs/>
          <w:color w:val="000000" w:themeColor="text1"/>
          <w:szCs w:val="22"/>
          <w:lang w:val="en-US"/>
        </w:rPr>
        <w:t>ur</w:t>
      </w:r>
      <w:r w:rsidR="00D55B36">
        <w:rPr>
          <w:rFonts w:cstheme="minorHAnsi"/>
          <w:color w:val="000000" w:themeColor="text1"/>
          <w:szCs w:val="22"/>
          <w:lang w:val="en-US"/>
        </w:rPr>
        <w:t>"</w:t>
      </w:r>
      <w:r w:rsidRPr="00395362">
        <w:rPr>
          <w:rFonts w:cstheme="minorHAnsi"/>
          <w:color w:val="000000" w:themeColor="text1"/>
          <w:szCs w:val="22"/>
          <w:lang w:val="en-US"/>
        </w:rPr>
        <w:t>)</w:t>
      </w:r>
      <w:r w:rsidR="00A42ABD" w:rsidRPr="00395362">
        <w:rPr>
          <w:rFonts w:cstheme="minorHAnsi"/>
          <w:color w:val="000000" w:themeColor="text1"/>
          <w:szCs w:val="22"/>
          <w:cs/>
          <w:lang w:val="en-US" w:bidi="th-TH"/>
        </w:rPr>
        <w:t xml:space="preserve"> </w:t>
      </w:r>
      <w:r w:rsidR="00C135CA" w:rsidRPr="00395362">
        <w:rPr>
          <w:rFonts w:cstheme="minorHAnsi"/>
          <w:color w:val="000000" w:themeColor="text1"/>
          <w:szCs w:val="22"/>
          <w:lang w:val="en-US"/>
        </w:rPr>
        <w:t xml:space="preserve">recognizes the </w:t>
      </w:r>
      <w:r w:rsidR="001D63AB" w:rsidRPr="00395362">
        <w:rPr>
          <w:rFonts w:cstheme="minorHAnsi"/>
          <w:color w:val="000000" w:themeColor="text1"/>
          <w:szCs w:val="22"/>
          <w:lang w:val="en-US"/>
        </w:rPr>
        <w:t xml:space="preserve">importance of the protection of </w:t>
      </w:r>
      <w:r w:rsidR="00E97A53">
        <w:rPr>
          <w:rFonts w:cstheme="minorHAnsi"/>
          <w:color w:val="000000" w:themeColor="text1"/>
          <w:szCs w:val="22"/>
          <w:lang w:val="en-US"/>
        </w:rPr>
        <w:t xml:space="preserve">your </w:t>
      </w:r>
      <w:r w:rsidR="00F8126A">
        <w:rPr>
          <w:rFonts w:cstheme="minorHAnsi"/>
          <w:color w:val="000000" w:themeColor="text1"/>
          <w:szCs w:val="22"/>
          <w:lang w:val="en-US"/>
        </w:rPr>
        <w:t>Personal Data (as defined below)</w:t>
      </w:r>
      <w:r w:rsidR="00C135CA" w:rsidRPr="00395362">
        <w:rPr>
          <w:rFonts w:cstheme="minorHAnsi"/>
          <w:color w:val="000000" w:themeColor="text1"/>
          <w:szCs w:val="22"/>
          <w:lang w:val="en-US"/>
        </w:rPr>
        <w:t xml:space="preserve">. </w:t>
      </w:r>
    </w:p>
    <w:p w14:paraId="2E6BCEE6" w14:textId="77777777" w:rsidR="00EE5817" w:rsidRDefault="00EE5817" w:rsidP="00395362">
      <w:pPr>
        <w:jc w:val="both"/>
        <w:rPr>
          <w:rFonts w:cstheme="minorHAnsi"/>
          <w:color w:val="000000" w:themeColor="text1"/>
          <w:szCs w:val="22"/>
          <w:lang w:val="en-US"/>
        </w:rPr>
      </w:pPr>
    </w:p>
    <w:p w14:paraId="78ED16C2" w14:textId="5C58780D" w:rsidR="00EE5817" w:rsidRDefault="00EE5817" w:rsidP="005B6450">
      <w:pPr>
        <w:jc w:val="both"/>
        <w:rPr>
          <w:rFonts w:cstheme="minorHAnsi"/>
          <w:color w:val="000000" w:themeColor="text1"/>
          <w:szCs w:val="22"/>
          <w:lang w:val="en-US"/>
        </w:rPr>
      </w:pPr>
      <w:r w:rsidRPr="00AE2B5C">
        <w:rPr>
          <w:rFonts w:cstheme="minorHAnsi"/>
          <w:color w:val="000000" w:themeColor="text1"/>
          <w:szCs w:val="22"/>
          <w:lang w:val="en-US"/>
        </w:rPr>
        <w:t>This privacy policy</w:t>
      </w:r>
      <w:r>
        <w:rPr>
          <w:rFonts w:cstheme="minorHAnsi"/>
          <w:color w:val="000000" w:themeColor="text1"/>
          <w:szCs w:val="22"/>
          <w:lang w:val="en-US"/>
        </w:rPr>
        <w:t xml:space="preserve"> (</w:t>
      </w:r>
      <w:r w:rsidR="00060FEB">
        <w:rPr>
          <w:rFonts w:cstheme="minorHAnsi"/>
          <w:color w:val="000000" w:themeColor="text1"/>
          <w:szCs w:val="22"/>
          <w:lang w:val="en-US"/>
        </w:rPr>
        <w:t xml:space="preserve">the </w:t>
      </w:r>
      <w:r w:rsidR="00D55B36">
        <w:rPr>
          <w:rFonts w:cstheme="minorHAnsi"/>
          <w:color w:val="000000" w:themeColor="text1"/>
          <w:szCs w:val="22"/>
          <w:lang w:val="en-US"/>
        </w:rPr>
        <w:t>"</w:t>
      </w:r>
      <w:r w:rsidRPr="003E51A5">
        <w:rPr>
          <w:rFonts w:cstheme="minorHAnsi"/>
          <w:b/>
          <w:bCs/>
          <w:color w:val="000000" w:themeColor="text1"/>
          <w:szCs w:val="22"/>
          <w:lang w:val="en-US"/>
        </w:rPr>
        <w:t>Privacy Policy</w:t>
      </w:r>
      <w:r w:rsidR="00D55B36">
        <w:rPr>
          <w:rFonts w:cstheme="minorHAnsi"/>
          <w:color w:val="000000" w:themeColor="text1"/>
          <w:szCs w:val="22"/>
          <w:lang w:val="en-US"/>
        </w:rPr>
        <w:t>"</w:t>
      </w:r>
      <w:r>
        <w:rPr>
          <w:rFonts w:cstheme="minorHAnsi"/>
          <w:color w:val="000000" w:themeColor="text1"/>
          <w:szCs w:val="22"/>
          <w:lang w:val="en-US"/>
        </w:rPr>
        <w:t>) describe</w:t>
      </w:r>
      <w:r w:rsidR="004A71B4">
        <w:rPr>
          <w:rFonts w:cstheme="minorHAnsi"/>
          <w:color w:val="000000" w:themeColor="text1"/>
          <w:szCs w:val="22"/>
          <w:lang w:val="en-US"/>
        </w:rPr>
        <w:t>s</w:t>
      </w:r>
      <w:r>
        <w:rPr>
          <w:rFonts w:cstheme="minorHAnsi"/>
          <w:color w:val="000000" w:themeColor="text1"/>
          <w:szCs w:val="22"/>
          <w:lang w:val="en-US"/>
        </w:rPr>
        <w:t xml:space="preserve"> how w</w:t>
      </w:r>
      <w:r w:rsidR="00C135CA" w:rsidRPr="00395362">
        <w:rPr>
          <w:rFonts w:cstheme="minorHAnsi"/>
          <w:color w:val="000000" w:themeColor="text1"/>
          <w:szCs w:val="22"/>
          <w:lang w:val="en-US"/>
        </w:rPr>
        <w:t xml:space="preserve">e </w:t>
      </w:r>
      <w:bookmarkStart w:id="1" w:name="_GoBack"/>
      <w:bookmarkEnd w:id="1"/>
      <w:r w:rsidR="001655DA" w:rsidRPr="00395362">
        <w:rPr>
          <w:rFonts w:cstheme="minorHAnsi"/>
          <w:color w:val="000000" w:themeColor="text1"/>
          <w:szCs w:val="22"/>
          <w:lang w:val="en-US" w:bidi="th-TH"/>
        </w:rPr>
        <w:t>collect, use, disclos</w:t>
      </w:r>
      <w:r>
        <w:rPr>
          <w:rFonts w:cstheme="minorHAnsi"/>
          <w:color w:val="000000" w:themeColor="text1"/>
          <w:szCs w:val="22"/>
          <w:lang w:val="en-US" w:bidi="th-TH"/>
        </w:rPr>
        <w:t>e</w:t>
      </w:r>
      <w:r w:rsidR="001655DA" w:rsidRPr="00395362">
        <w:rPr>
          <w:rFonts w:cstheme="minorHAnsi"/>
          <w:color w:val="000000" w:themeColor="text1"/>
          <w:szCs w:val="22"/>
          <w:lang w:val="en-US" w:bidi="th-TH"/>
        </w:rPr>
        <w:t xml:space="preserve"> and transfer</w:t>
      </w:r>
      <w:r w:rsidRPr="00EE5817">
        <w:rPr>
          <w:rFonts w:cstheme="minorHAnsi"/>
          <w:color w:val="000000" w:themeColor="text1"/>
          <w:szCs w:val="22"/>
          <w:lang w:val="en-US" w:bidi="th-TH"/>
        </w:rPr>
        <w:t xml:space="preserve"> </w:t>
      </w:r>
      <w:r w:rsidRPr="00395362">
        <w:rPr>
          <w:rFonts w:cstheme="minorHAnsi"/>
          <w:color w:val="000000" w:themeColor="text1"/>
          <w:szCs w:val="22"/>
          <w:lang w:val="en-US" w:bidi="th-TH"/>
        </w:rPr>
        <w:t>outside of Thailand</w:t>
      </w:r>
      <w:r w:rsidRPr="00395362" w:rsidDel="00EE5817">
        <w:rPr>
          <w:rFonts w:cstheme="minorHAnsi"/>
          <w:color w:val="000000" w:themeColor="text1"/>
          <w:szCs w:val="22"/>
          <w:lang w:val="en-US" w:bidi="th-TH"/>
        </w:rPr>
        <w:t xml:space="preserve"> </w:t>
      </w:r>
      <w:r>
        <w:rPr>
          <w:rFonts w:cstheme="minorHAnsi"/>
          <w:color w:val="000000" w:themeColor="text1"/>
          <w:szCs w:val="22"/>
          <w:lang w:val="en-US" w:bidi="th-TH"/>
        </w:rPr>
        <w:t xml:space="preserve">your </w:t>
      </w:r>
      <w:r w:rsidR="00390F56">
        <w:rPr>
          <w:rFonts w:cstheme="minorHAnsi"/>
          <w:color w:val="000000" w:themeColor="text1"/>
          <w:szCs w:val="22"/>
          <w:lang w:val="en-US" w:bidi="th-TH"/>
        </w:rPr>
        <w:t>Personal Data</w:t>
      </w:r>
      <w:r w:rsidR="00C135CA" w:rsidRPr="00395362">
        <w:rPr>
          <w:rFonts w:cstheme="minorHAnsi"/>
          <w:color w:val="000000" w:themeColor="text1"/>
          <w:szCs w:val="22"/>
          <w:lang w:val="en-US" w:bidi="th-TH"/>
        </w:rPr>
        <w:t>.</w:t>
      </w:r>
      <w:r w:rsidR="00A42ABD" w:rsidRPr="00395362">
        <w:rPr>
          <w:rFonts w:cstheme="minorHAnsi"/>
          <w:color w:val="000000" w:themeColor="text1"/>
          <w:szCs w:val="22"/>
          <w:lang w:val="en-US" w:bidi="th-TH"/>
        </w:rPr>
        <w:t xml:space="preserve"> </w:t>
      </w:r>
      <w:r w:rsidR="00C708BB">
        <w:rPr>
          <w:rFonts w:cstheme="minorHAnsi"/>
          <w:color w:val="000000" w:themeColor="text1"/>
          <w:szCs w:val="22"/>
          <w:lang w:val="en-US"/>
        </w:rPr>
        <w:t xml:space="preserve">This Privacy Policy </w:t>
      </w:r>
      <w:r w:rsidR="005B6450">
        <w:rPr>
          <w:rFonts w:cstheme="minorHAnsi"/>
          <w:color w:val="000000" w:themeColor="text1"/>
          <w:szCs w:val="22"/>
          <w:lang w:val="en-US"/>
        </w:rPr>
        <w:t>a</w:t>
      </w:r>
      <w:r w:rsidR="005B6450" w:rsidRPr="00AE2B5C">
        <w:rPr>
          <w:rFonts w:cstheme="minorHAnsi"/>
          <w:color w:val="000000" w:themeColor="text1"/>
          <w:szCs w:val="22"/>
          <w:lang w:val="en-US"/>
        </w:rPr>
        <w:t>pplies</w:t>
      </w:r>
      <w:r w:rsidR="00462E2E" w:rsidRPr="00AE2B5C">
        <w:rPr>
          <w:rFonts w:cstheme="minorHAnsi"/>
          <w:color w:val="000000" w:themeColor="text1"/>
          <w:szCs w:val="22"/>
          <w:lang w:val="en-US"/>
        </w:rPr>
        <w:t xml:space="preserve"> to our </w:t>
      </w:r>
      <w:r w:rsidR="00106783">
        <w:rPr>
          <w:rFonts w:cstheme="minorHAnsi"/>
          <w:color w:val="000000" w:themeColor="text1"/>
          <w:szCs w:val="22"/>
          <w:lang w:val="en-US"/>
        </w:rPr>
        <w:t>business</w:t>
      </w:r>
      <w:r w:rsidR="00462E2E" w:rsidRPr="00AE2B5C">
        <w:rPr>
          <w:rFonts w:cstheme="minorHAnsi"/>
          <w:color w:val="000000" w:themeColor="text1"/>
          <w:szCs w:val="22"/>
          <w:lang w:val="en-US"/>
        </w:rPr>
        <w:t xml:space="preserve">, </w:t>
      </w:r>
      <w:r w:rsidR="001F379C" w:rsidRPr="00AE2B5C">
        <w:rPr>
          <w:rFonts w:cstheme="minorHAnsi"/>
          <w:color w:val="000000" w:themeColor="text1"/>
          <w:szCs w:val="22"/>
          <w:lang w:val="en-US"/>
        </w:rPr>
        <w:t>website</w:t>
      </w:r>
      <w:r w:rsidR="00462E2E" w:rsidRPr="00AE2B5C">
        <w:rPr>
          <w:rFonts w:cstheme="minorHAnsi"/>
          <w:color w:val="000000" w:themeColor="text1"/>
          <w:szCs w:val="22"/>
          <w:lang w:val="en-US"/>
        </w:rPr>
        <w:t>s</w:t>
      </w:r>
      <w:r w:rsidR="00A30B69" w:rsidRPr="00AE2B5C">
        <w:rPr>
          <w:rFonts w:cstheme="minorHAnsi"/>
          <w:color w:val="000000" w:themeColor="text1"/>
          <w:szCs w:val="22"/>
          <w:lang w:val="en-US"/>
        </w:rPr>
        <w:t>, mobile app</w:t>
      </w:r>
      <w:r w:rsidR="00462E2E" w:rsidRPr="00AE2B5C">
        <w:rPr>
          <w:rFonts w:cstheme="minorHAnsi"/>
          <w:color w:val="000000" w:themeColor="text1"/>
          <w:szCs w:val="22"/>
          <w:lang w:val="en-US"/>
        </w:rPr>
        <w:t>lications</w:t>
      </w:r>
      <w:r w:rsidR="001F379C" w:rsidRPr="00AE2B5C">
        <w:rPr>
          <w:rFonts w:cstheme="minorHAnsi"/>
          <w:color w:val="000000" w:themeColor="text1"/>
          <w:szCs w:val="22"/>
          <w:lang w:val="en-US"/>
        </w:rPr>
        <w:t>, call center</w:t>
      </w:r>
      <w:r w:rsidR="00060FEB">
        <w:rPr>
          <w:rFonts w:cstheme="minorHAnsi"/>
          <w:color w:val="000000" w:themeColor="text1"/>
          <w:szCs w:val="22"/>
          <w:lang w:val="en-US"/>
        </w:rPr>
        <w:t>s</w:t>
      </w:r>
      <w:r w:rsidR="001F379C" w:rsidRPr="00AE2B5C">
        <w:rPr>
          <w:rFonts w:cstheme="minorHAnsi"/>
          <w:color w:val="000000" w:themeColor="text1"/>
          <w:szCs w:val="22"/>
          <w:lang w:val="en-US"/>
        </w:rPr>
        <w:t>,</w:t>
      </w:r>
      <w:r w:rsidR="000B2208" w:rsidRPr="00AE2B5C" w:rsidDel="000B2208">
        <w:rPr>
          <w:rFonts w:cstheme="minorHAnsi"/>
          <w:color w:val="000000" w:themeColor="text1"/>
          <w:szCs w:val="22"/>
          <w:lang w:val="en-US"/>
        </w:rPr>
        <w:t xml:space="preserve"> </w:t>
      </w:r>
      <w:r w:rsidR="004575EF">
        <w:rPr>
          <w:rFonts w:cstheme="minorHAnsi"/>
          <w:color w:val="000000" w:themeColor="text1"/>
          <w:szCs w:val="22"/>
          <w:lang w:val="en-US"/>
        </w:rPr>
        <w:t xml:space="preserve">events and exhibitions, </w:t>
      </w:r>
      <w:r w:rsidR="00462E2E" w:rsidRPr="00AE2B5C">
        <w:rPr>
          <w:rFonts w:cstheme="minorHAnsi"/>
          <w:color w:val="000000" w:themeColor="text1"/>
          <w:szCs w:val="22"/>
          <w:lang w:val="en-US"/>
        </w:rPr>
        <w:t>online communication channels</w:t>
      </w:r>
      <w:r w:rsidR="00060FEB">
        <w:rPr>
          <w:rFonts w:cstheme="minorHAnsi"/>
          <w:color w:val="000000" w:themeColor="text1"/>
          <w:szCs w:val="22"/>
          <w:lang w:val="en-US"/>
        </w:rPr>
        <w:t>,</w:t>
      </w:r>
      <w:r w:rsidR="00462E2E" w:rsidRPr="00AE2B5C">
        <w:rPr>
          <w:rFonts w:cstheme="minorHAnsi"/>
          <w:color w:val="000000" w:themeColor="text1"/>
          <w:szCs w:val="22"/>
          <w:lang w:val="en-US"/>
        </w:rPr>
        <w:t xml:space="preserve"> </w:t>
      </w:r>
      <w:r w:rsidR="00A30B69" w:rsidRPr="00AE2B5C">
        <w:rPr>
          <w:rFonts w:cstheme="minorHAnsi"/>
          <w:color w:val="000000" w:themeColor="text1"/>
          <w:szCs w:val="22"/>
          <w:lang w:val="en-US"/>
        </w:rPr>
        <w:t>and other location</w:t>
      </w:r>
      <w:r w:rsidR="001F379C" w:rsidRPr="00AE2B5C">
        <w:rPr>
          <w:rFonts w:cstheme="minorHAnsi"/>
          <w:color w:val="000000" w:themeColor="text1"/>
          <w:szCs w:val="22"/>
          <w:lang w:val="en-US"/>
        </w:rPr>
        <w:t>s</w:t>
      </w:r>
      <w:r w:rsidR="00A30B69" w:rsidRPr="00AE2B5C">
        <w:rPr>
          <w:rFonts w:cstheme="minorHAnsi"/>
          <w:color w:val="000000" w:themeColor="text1"/>
          <w:szCs w:val="22"/>
          <w:lang w:val="en-US"/>
        </w:rPr>
        <w:t xml:space="preserve"> where we collect your </w:t>
      </w:r>
      <w:r w:rsidR="00390F56">
        <w:rPr>
          <w:rFonts w:cstheme="minorHAnsi"/>
          <w:color w:val="000000" w:themeColor="text1"/>
          <w:szCs w:val="22"/>
          <w:lang w:val="en-US"/>
        </w:rPr>
        <w:t>Personal Data</w:t>
      </w:r>
      <w:r w:rsidR="003C5BB2" w:rsidRPr="00AE2B5C">
        <w:rPr>
          <w:rFonts w:cstheme="minorHAnsi"/>
          <w:color w:val="000000" w:themeColor="text1"/>
          <w:szCs w:val="22"/>
          <w:lang w:val="en-US"/>
        </w:rPr>
        <w:t>.</w:t>
      </w:r>
    </w:p>
    <w:p w14:paraId="3A8EFC13" w14:textId="77777777" w:rsidR="00EE5817" w:rsidRDefault="00EE5817" w:rsidP="00395362">
      <w:pPr>
        <w:jc w:val="both"/>
        <w:rPr>
          <w:rFonts w:cstheme="minorHAnsi"/>
          <w:color w:val="000000" w:themeColor="text1"/>
          <w:szCs w:val="22"/>
          <w:lang w:val="en-US"/>
        </w:rPr>
      </w:pPr>
    </w:p>
    <w:p w14:paraId="1A693873" w14:textId="77777777" w:rsidR="00BC1B6B" w:rsidRPr="00395362" w:rsidRDefault="00EA6DC2" w:rsidP="00395362">
      <w:pPr>
        <w:jc w:val="both"/>
        <w:rPr>
          <w:rFonts w:cstheme="minorHAnsi"/>
          <w:b/>
          <w:bCs/>
          <w:szCs w:val="22"/>
          <w:lang w:val="en-US"/>
        </w:rPr>
      </w:pPr>
      <w:r w:rsidRPr="00395362">
        <w:rPr>
          <w:rFonts w:cstheme="minorHAnsi"/>
          <w:b/>
          <w:bCs/>
          <w:szCs w:val="22"/>
          <w:lang w:val="en-US"/>
        </w:rPr>
        <w:t xml:space="preserve">1. </w:t>
      </w:r>
      <w:r w:rsidR="00390F56">
        <w:rPr>
          <w:rFonts w:cstheme="minorHAnsi"/>
          <w:b/>
          <w:bCs/>
          <w:szCs w:val="22"/>
          <w:lang w:val="en-US"/>
        </w:rPr>
        <w:tab/>
      </w:r>
      <w:commentRangeStart w:id="2"/>
      <w:r w:rsidR="00303DCA">
        <w:rPr>
          <w:rFonts w:cstheme="minorHAnsi"/>
          <w:b/>
          <w:bCs/>
          <w:szCs w:val="22"/>
          <w:lang w:val="en-US"/>
        </w:rPr>
        <w:t>P</w:t>
      </w:r>
      <w:r w:rsidR="00BC1B6B" w:rsidRPr="00395362">
        <w:rPr>
          <w:rFonts w:cstheme="minorHAnsi"/>
          <w:b/>
          <w:bCs/>
          <w:szCs w:val="22"/>
          <w:lang w:val="en-US"/>
        </w:rPr>
        <w:t>ersonal data we collect</w:t>
      </w:r>
      <w:commentRangeEnd w:id="2"/>
      <w:r w:rsidR="0045010E">
        <w:rPr>
          <w:rStyle w:val="CommentReference"/>
        </w:rPr>
        <w:commentReference w:id="2"/>
      </w:r>
    </w:p>
    <w:p w14:paraId="51A75B8F" w14:textId="77777777" w:rsidR="00BC1B6B" w:rsidRPr="00395362" w:rsidRDefault="00BC1B6B" w:rsidP="00395362">
      <w:pPr>
        <w:jc w:val="both"/>
        <w:rPr>
          <w:rFonts w:cstheme="minorHAnsi"/>
          <w:szCs w:val="22"/>
          <w:lang w:val="en-US"/>
        </w:rPr>
      </w:pPr>
    </w:p>
    <w:p w14:paraId="1C70573E" w14:textId="77777777" w:rsidR="00774B05" w:rsidRDefault="002D1759" w:rsidP="00390F56">
      <w:pPr>
        <w:ind w:left="720"/>
        <w:jc w:val="both"/>
        <w:rPr>
          <w:rFonts w:cstheme="minorHAnsi"/>
          <w:szCs w:val="22"/>
        </w:rPr>
      </w:pPr>
      <w:r w:rsidRPr="007D5FF2">
        <w:rPr>
          <w:szCs w:val="22"/>
          <w:lang w:val="en-US"/>
        </w:rPr>
        <w:t>"</w:t>
      </w:r>
      <w:r w:rsidRPr="007D5FF2">
        <w:rPr>
          <w:b/>
          <w:bCs/>
          <w:szCs w:val="22"/>
          <w:lang w:val="en-US"/>
        </w:rPr>
        <w:t>Personal Data</w:t>
      </w:r>
      <w:r w:rsidRPr="007D5FF2">
        <w:rPr>
          <w:szCs w:val="22"/>
          <w:lang w:val="en-US"/>
        </w:rPr>
        <w:t xml:space="preserve">" means any identified or identifiable information about you as listed below. </w:t>
      </w:r>
      <w:r>
        <w:rPr>
          <w:szCs w:val="22"/>
          <w:lang w:val="en-US"/>
        </w:rPr>
        <w:t>In order to offer you our services</w:t>
      </w:r>
      <w:r w:rsidRPr="007D5FF2">
        <w:rPr>
          <w:szCs w:val="22"/>
          <w:lang w:val="en-US"/>
        </w:rPr>
        <w:t>, we might collect your information in a variety of ways.</w:t>
      </w:r>
      <w:r>
        <w:rPr>
          <w:szCs w:val="22"/>
          <w:lang w:val="en-US"/>
        </w:rPr>
        <w:t xml:space="preserve"> </w:t>
      </w:r>
      <w:r w:rsidR="00C21702" w:rsidRPr="00395362">
        <w:rPr>
          <w:rFonts w:cstheme="minorHAnsi"/>
          <w:szCs w:val="22"/>
        </w:rPr>
        <w:t xml:space="preserve">We may </w:t>
      </w:r>
      <w:r w:rsidR="00462E2E" w:rsidRPr="00395362">
        <w:rPr>
          <w:rFonts w:cstheme="minorHAnsi"/>
          <w:szCs w:val="22"/>
        </w:rPr>
        <w:t>collect</w:t>
      </w:r>
      <w:r w:rsidR="00C21702" w:rsidRPr="00395362">
        <w:rPr>
          <w:rFonts w:cstheme="minorHAnsi"/>
          <w:szCs w:val="22"/>
        </w:rPr>
        <w:t xml:space="preserve"> your </w:t>
      </w:r>
      <w:r>
        <w:rPr>
          <w:rFonts w:cstheme="minorHAnsi"/>
          <w:szCs w:val="22"/>
        </w:rPr>
        <w:t xml:space="preserve">Personal Data </w:t>
      </w:r>
      <w:r w:rsidR="002F2ADB" w:rsidRPr="00395362">
        <w:rPr>
          <w:rFonts w:cstheme="minorHAnsi"/>
          <w:szCs w:val="22"/>
        </w:rPr>
        <w:t>directly</w:t>
      </w:r>
      <w:r w:rsidR="00227DEC">
        <w:rPr>
          <w:rFonts w:cstheme="minorHAnsi"/>
          <w:szCs w:val="22"/>
        </w:rPr>
        <w:t xml:space="preserve"> from you</w:t>
      </w:r>
      <w:r w:rsidR="00C62824">
        <w:rPr>
          <w:rFonts w:cstheme="minorHAnsi"/>
          <w:szCs w:val="22"/>
        </w:rPr>
        <w:t xml:space="preserve"> (e.g. through our relationship manager</w:t>
      </w:r>
      <w:r w:rsidR="00125F68">
        <w:rPr>
          <w:rFonts w:cstheme="minorHAnsi"/>
          <w:szCs w:val="22"/>
        </w:rPr>
        <w:t>,</w:t>
      </w:r>
      <w:r w:rsidR="00C62824">
        <w:rPr>
          <w:rFonts w:cstheme="minorHAnsi"/>
          <w:szCs w:val="22"/>
        </w:rPr>
        <w:t xml:space="preserve"> salesperson</w:t>
      </w:r>
      <w:r w:rsidR="00125F68">
        <w:rPr>
          <w:rFonts w:cstheme="minorHAnsi"/>
          <w:szCs w:val="22"/>
        </w:rPr>
        <w:t xml:space="preserve">, or call </w:t>
      </w:r>
      <w:proofErr w:type="spellStart"/>
      <w:r w:rsidR="00125F68">
        <w:rPr>
          <w:rFonts w:cstheme="minorHAnsi"/>
          <w:szCs w:val="22"/>
        </w:rPr>
        <w:t>center</w:t>
      </w:r>
      <w:proofErr w:type="spellEnd"/>
      <w:r w:rsidR="00C62824">
        <w:rPr>
          <w:rFonts w:cstheme="minorHAnsi"/>
          <w:szCs w:val="22"/>
        </w:rPr>
        <w:t>)</w:t>
      </w:r>
      <w:r w:rsidR="004575EF">
        <w:rPr>
          <w:rFonts w:cstheme="minorHAnsi"/>
          <w:szCs w:val="22"/>
        </w:rPr>
        <w:t xml:space="preserve"> </w:t>
      </w:r>
      <w:r w:rsidR="001D63AB" w:rsidRPr="00395362">
        <w:rPr>
          <w:rFonts w:cstheme="minorHAnsi"/>
          <w:szCs w:val="22"/>
        </w:rPr>
        <w:t>or indirectly</w:t>
      </w:r>
      <w:r w:rsidR="002F2ADB" w:rsidRPr="00395362">
        <w:rPr>
          <w:rFonts w:cstheme="minorHAnsi"/>
          <w:szCs w:val="22"/>
        </w:rPr>
        <w:t xml:space="preserve"> from othe</w:t>
      </w:r>
      <w:r w:rsidR="007F3BEE" w:rsidRPr="00395362">
        <w:rPr>
          <w:rFonts w:cstheme="minorHAnsi"/>
          <w:szCs w:val="22"/>
        </w:rPr>
        <w:t xml:space="preserve">r sources </w:t>
      </w:r>
      <w:r w:rsidR="007777DD">
        <w:rPr>
          <w:rFonts w:cstheme="minorHAnsi"/>
          <w:szCs w:val="22"/>
        </w:rPr>
        <w:t>(</w:t>
      </w:r>
      <w:commentRangeStart w:id="3"/>
      <w:r w:rsidR="007777DD">
        <w:rPr>
          <w:rFonts w:cstheme="minorHAnsi"/>
          <w:szCs w:val="22"/>
        </w:rPr>
        <w:t xml:space="preserve">e.g. social media, </w:t>
      </w:r>
      <w:r w:rsidR="00617313">
        <w:rPr>
          <w:rFonts w:cstheme="minorHAnsi"/>
          <w:szCs w:val="22"/>
        </w:rPr>
        <w:t xml:space="preserve">third party’s </w:t>
      </w:r>
      <w:r w:rsidR="007777DD">
        <w:rPr>
          <w:rFonts w:cstheme="minorHAnsi"/>
          <w:szCs w:val="22"/>
        </w:rPr>
        <w:t>online platforms, and other publicly available sources</w:t>
      </w:r>
      <w:commentRangeEnd w:id="3"/>
      <w:r w:rsidR="00F908CB">
        <w:rPr>
          <w:rStyle w:val="CommentReference"/>
        </w:rPr>
        <w:commentReference w:id="3"/>
      </w:r>
      <w:r w:rsidR="007777DD">
        <w:rPr>
          <w:rFonts w:cstheme="minorHAnsi"/>
          <w:szCs w:val="22"/>
        </w:rPr>
        <w:t xml:space="preserve">) </w:t>
      </w:r>
      <w:r w:rsidR="001F379C" w:rsidRPr="00395362">
        <w:rPr>
          <w:rFonts w:cstheme="minorHAnsi"/>
          <w:szCs w:val="22"/>
        </w:rPr>
        <w:t xml:space="preserve">and </w:t>
      </w:r>
      <w:r w:rsidR="007F3BEE" w:rsidRPr="00395362">
        <w:rPr>
          <w:rFonts w:cstheme="minorHAnsi"/>
          <w:szCs w:val="22"/>
        </w:rPr>
        <w:t>through our affiliates</w:t>
      </w:r>
      <w:r w:rsidR="002F2ADB" w:rsidRPr="00395362">
        <w:rPr>
          <w:rFonts w:cstheme="minorHAnsi"/>
          <w:szCs w:val="22"/>
        </w:rPr>
        <w:t xml:space="preserve">, </w:t>
      </w:r>
      <w:r w:rsidR="003A50E7">
        <w:rPr>
          <w:rFonts w:cstheme="minorHAnsi"/>
          <w:szCs w:val="22"/>
        </w:rPr>
        <w:t xml:space="preserve">service providers, </w:t>
      </w:r>
      <w:r w:rsidR="002F2ADB" w:rsidRPr="00395362">
        <w:rPr>
          <w:rFonts w:cstheme="minorHAnsi"/>
          <w:szCs w:val="22"/>
        </w:rPr>
        <w:t>business partner</w:t>
      </w:r>
      <w:r w:rsidR="00257151" w:rsidRPr="00395362">
        <w:rPr>
          <w:rFonts w:cstheme="minorHAnsi"/>
          <w:szCs w:val="22"/>
        </w:rPr>
        <w:t>s</w:t>
      </w:r>
      <w:r w:rsidR="003A50E7">
        <w:rPr>
          <w:rFonts w:cstheme="minorHAnsi"/>
          <w:szCs w:val="22"/>
        </w:rPr>
        <w:t>,</w:t>
      </w:r>
      <w:r w:rsidR="004575EF">
        <w:rPr>
          <w:rFonts w:cstheme="minorHAnsi"/>
          <w:szCs w:val="22"/>
        </w:rPr>
        <w:t xml:space="preserve"> </w:t>
      </w:r>
      <w:r w:rsidR="00154ACC">
        <w:rPr>
          <w:rFonts w:cstheme="minorHAnsi"/>
          <w:szCs w:val="22"/>
        </w:rPr>
        <w:t>official</w:t>
      </w:r>
      <w:r w:rsidR="00D777C1">
        <w:rPr>
          <w:rFonts w:cstheme="minorHAnsi"/>
          <w:szCs w:val="22"/>
        </w:rPr>
        <w:t xml:space="preserve"> authorities, </w:t>
      </w:r>
      <w:r w:rsidR="004575EF">
        <w:rPr>
          <w:rFonts w:cstheme="minorHAnsi"/>
          <w:szCs w:val="22"/>
        </w:rPr>
        <w:t xml:space="preserve">or third </w:t>
      </w:r>
      <w:r w:rsidR="00060FEB">
        <w:rPr>
          <w:rFonts w:cstheme="minorHAnsi"/>
          <w:szCs w:val="22"/>
        </w:rPr>
        <w:t xml:space="preserve">parties </w:t>
      </w:r>
      <w:r w:rsidR="004575EF">
        <w:rPr>
          <w:rFonts w:cstheme="minorHAnsi"/>
          <w:szCs w:val="22"/>
        </w:rPr>
        <w:t xml:space="preserve">(e.g. </w:t>
      </w:r>
      <w:r w:rsidR="00905F00">
        <w:rPr>
          <w:rFonts w:cstheme="minorHAnsi"/>
          <w:szCs w:val="22"/>
        </w:rPr>
        <w:t xml:space="preserve">third-party </w:t>
      </w:r>
      <w:r w:rsidR="004575EF">
        <w:rPr>
          <w:rFonts w:cstheme="minorHAnsi"/>
          <w:szCs w:val="22"/>
        </w:rPr>
        <w:t>custodian</w:t>
      </w:r>
      <w:r w:rsidR="00060FEB">
        <w:rPr>
          <w:rFonts w:cstheme="minorHAnsi"/>
          <w:szCs w:val="22"/>
        </w:rPr>
        <w:t>s</w:t>
      </w:r>
      <w:r w:rsidR="004575EF">
        <w:rPr>
          <w:rFonts w:cstheme="minorHAnsi"/>
          <w:szCs w:val="22"/>
        </w:rPr>
        <w:t>, sub-custodian</w:t>
      </w:r>
      <w:r w:rsidR="00060FEB">
        <w:rPr>
          <w:rFonts w:cstheme="minorHAnsi"/>
          <w:szCs w:val="22"/>
        </w:rPr>
        <w:t>s</w:t>
      </w:r>
      <w:r w:rsidR="004575EF">
        <w:rPr>
          <w:rFonts w:cstheme="minorHAnsi"/>
          <w:szCs w:val="22"/>
        </w:rPr>
        <w:t>, and broker</w:t>
      </w:r>
      <w:r w:rsidR="00060FEB">
        <w:rPr>
          <w:rFonts w:cstheme="minorHAnsi"/>
          <w:szCs w:val="22"/>
        </w:rPr>
        <w:t>s</w:t>
      </w:r>
      <w:r w:rsidR="004575EF">
        <w:rPr>
          <w:rFonts w:cstheme="minorHAnsi"/>
          <w:szCs w:val="22"/>
        </w:rPr>
        <w:t>)</w:t>
      </w:r>
      <w:r w:rsidR="00D77D46" w:rsidRPr="00395362">
        <w:rPr>
          <w:rFonts w:cstheme="minorHAnsi"/>
          <w:szCs w:val="22"/>
        </w:rPr>
        <w:t>.</w:t>
      </w:r>
      <w:r w:rsidR="001D63AB" w:rsidRPr="00395362">
        <w:rPr>
          <w:rFonts w:cstheme="minorHAnsi"/>
          <w:szCs w:val="22"/>
        </w:rPr>
        <w:t xml:space="preserve"> </w:t>
      </w:r>
      <w:r w:rsidR="00060FEB">
        <w:rPr>
          <w:rFonts w:cstheme="minorHAnsi"/>
          <w:szCs w:val="22"/>
        </w:rPr>
        <w:t>Which</w:t>
      </w:r>
      <w:r w:rsidR="00060FEB" w:rsidRPr="00395362">
        <w:rPr>
          <w:rFonts w:cstheme="minorHAnsi"/>
          <w:szCs w:val="22"/>
        </w:rPr>
        <w:t xml:space="preserve"> </w:t>
      </w:r>
      <w:r w:rsidR="001D63AB" w:rsidRPr="00395362">
        <w:rPr>
          <w:rFonts w:cstheme="minorHAnsi"/>
          <w:szCs w:val="22"/>
        </w:rPr>
        <w:t xml:space="preserve">specific </w:t>
      </w:r>
      <w:r w:rsidR="00D97936" w:rsidRPr="00395362">
        <w:rPr>
          <w:rFonts w:cstheme="minorHAnsi"/>
          <w:szCs w:val="22"/>
        </w:rPr>
        <w:t>type</w:t>
      </w:r>
      <w:r w:rsidR="00227DEC">
        <w:rPr>
          <w:rFonts w:cstheme="minorHAnsi"/>
          <w:szCs w:val="22"/>
        </w:rPr>
        <w:t>s</w:t>
      </w:r>
      <w:r w:rsidR="001D63AB" w:rsidRPr="00395362">
        <w:rPr>
          <w:rFonts w:cstheme="minorHAnsi"/>
          <w:szCs w:val="22"/>
        </w:rPr>
        <w:t xml:space="preserve"> of </w:t>
      </w:r>
      <w:r w:rsidR="00D97936" w:rsidRPr="00395362">
        <w:rPr>
          <w:rFonts w:cstheme="minorHAnsi"/>
          <w:szCs w:val="22"/>
        </w:rPr>
        <w:t>data</w:t>
      </w:r>
      <w:r w:rsidR="001D63AB" w:rsidRPr="00395362">
        <w:rPr>
          <w:rFonts w:cstheme="minorHAnsi"/>
          <w:szCs w:val="22"/>
        </w:rPr>
        <w:t xml:space="preserve"> collected depend</w:t>
      </w:r>
      <w:r w:rsidR="00120CD9">
        <w:rPr>
          <w:rFonts w:cstheme="minorHAnsi"/>
          <w:szCs w:val="22"/>
        </w:rPr>
        <w:t>s</w:t>
      </w:r>
      <w:r w:rsidR="001D63AB" w:rsidRPr="00395362">
        <w:rPr>
          <w:rFonts w:cstheme="minorHAnsi"/>
          <w:szCs w:val="22"/>
        </w:rPr>
        <w:t xml:space="preserve"> on </w:t>
      </w:r>
      <w:r w:rsidR="00120CD9">
        <w:rPr>
          <w:rFonts w:cstheme="minorHAnsi"/>
          <w:szCs w:val="22"/>
        </w:rPr>
        <w:t>your relationship</w:t>
      </w:r>
      <w:r w:rsidR="001D63AB" w:rsidRPr="00395362">
        <w:rPr>
          <w:rFonts w:cstheme="minorHAnsi"/>
          <w:szCs w:val="22"/>
        </w:rPr>
        <w:t xml:space="preserve"> with us, and </w:t>
      </w:r>
      <w:r w:rsidR="00060FEB">
        <w:rPr>
          <w:rFonts w:cstheme="minorHAnsi"/>
          <w:szCs w:val="22"/>
        </w:rPr>
        <w:t>which</w:t>
      </w:r>
      <w:r w:rsidR="001D63AB" w:rsidRPr="00395362">
        <w:rPr>
          <w:rFonts w:cstheme="minorHAnsi"/>
          <w:szCs w:val="22"/>
        </w:rPr>
        <w:t xml:space="preserve"> services or products you </w:t>
      </w:r>
      <w:r w:rsidR="00774B05">
        <w:rPr>
          <w:rFonts w:cstheme="minorHAnsi"/>
          <w:szCs w:val="22"/>
        </w:rPr>
        <w:t xml:space="preserve">require </w:t>
      </w:r>
      <w:r w:rsidR="00D97936" w:rsidRPr="00395362">
        <w:rPr>
          <w:rFonts w:cstheme="minorHAnsi"/>
          <w:szCs w:val="22"/>
        </w:rPr>
        <w:t>from us</w:t>
      </w:r>
      <w:r w:rsidR="001D63AB" w:rsidRPr="00395362">
        <w:rPr>
          <w:rFonts w:cstheme="minorHAnsi"/>
          <w:szCs w:val="22"/>
        </w:rPr>
        <w:t xml:space="preserve">. </w:t>
      </w:r>
    </w:p>
    <w:p w14:paraId="1CCF9448" w14:textId="77777777" w:rsidR="00774B05" w:rsidRDefault="00774B05" w:rsidP="00390F56">
      <w:pPr>
        <w:ind w:left="720"/>
        <w:jc w:val="both"/>
        <w:rPr>
          <w:rFonts w:cstheme="minorHAnsi"/>
          <w:szCs w:val="22"/>
        </w:rPr>
      </w:pPr>
    </w:p>
    <w:p w14:paraId="62784ED1" w14:textId="77777777" w:rsidR="001D63AB" w:rsidRPr="00395362" w:rsidRDefault="00774B05" w:rsidP="00390F56">
      <w:pPr>
        <w:ind w:left="720"/>
        <w:jc w:val="both"/>
        <w:rPr>
          <w:rFonts w:cstheme="minorHAnsi"/>
          <w:szCs w:val="22"/>
        </w:rPr>
      </w:pPr>
      <w:r w:rsidRPr="007D5FF2">
        <w:rPr>
          <w:szCs w:val="22"/>
          <w:lang w:val="en-US"/>
        </w:rPr>
        <w:t xml:space="preserve">We will collect, use, disclose and/or </w:t>
      </w:r>
      <w:r w:rsidR="008E29B6" w:rsidRPr="00395362">
        <w:rPr>
          <w:rFonts w:cstheme="minorHAnsi"/>
          <w:color w:val="000000" w:themeColor="text1"/>
          <w:szCs w:val="22"/>
          <w:lang w:val="en-US" w:bidi="th-TH"/>
        </w:rPr>
        <w:t>transfer</w:t>
      </w:r>
      <w:r w:rsidR="008E29B6" w:rsidRPr="00EE5817">
        <w:rPr>
          <w:rFonts w:cstheme="minorHAnsi"/>
          <w:color w:val="000000" w:themeColor="text1"/>
          <w:szCs w:val="22"/>
          <w:lang w:val="en-US" w:bidi="th-TH"/>
        </w:rPr>
        <w:t xml:space="preserve"> </w:t>
      </w:r>
      <w:r w:rsidR="008E29B6" w:rsidRPr="00395362">
        <w:rPr>
          <w:rFonts w:cstheme="minorHAnsi"/>
          <w:color w:val="000000" w:themeColor="text1"/>
          <w:szCs w:val="22"/>
          <w:lang w:val="en-US" w:bidi="th-TH"/>
        </w:rPr>
        <w:t>outside of Thailand</w:t>
      </w:r>
      <w:r w:rsidRPr="007D5FF2">
        <w:rPr>
          <w:szCs w:val="22"/>
          <w:lang w:val="en-US"/>
        </w:rPr>
        <w:t xml:space="preserve"> the following categories and types of </w:t>
      </w:r>
      <w:r w:rsidR="008E29B6">
        <w:rPr>
          <w:szCs w:val="22"/>
          <w:lang w:val="en-US"/>
        </w:rPr>
        <w:t xml:space="preserve">your </w:t>
      </w:r>
      <w:r w:rsidRPr="007D5FF2">
        <w:rPr>
          <w:szCs w:val="22"/>
          <w:lang w:val="en-US"/>
        </w:rPr>
        <w:t>Personal Data, including but not limited to:</w:t>
      </w:r>
    </w:p>
    <w:p w14:paraId="3C749EC3" w14:textId="77777777" w:rsidR="003A34F5" w:rsidRPr="00395362" w:rsidRDefault="003A34F5" w:rsidP="00395362">
      <w:pPr>
        <w:jc w:val="both"/>
        <w:rPr>
          <w:rFonts w:cstheme="minorHAnsi"/>
          <w:szCs w:val="22"/>
        </w:rPr>
      </w:pPr>
    </w:p>
    <w:p w14:paraId="60FB7BD3" w14:textId="77777777" w:rsidR="000233C7" w:rsidRPr="00354D68" w:rsidRDefault="000233C7" w:rsidP="00ED1239">
      <w:pPr>
        <w:pStyle w:val="ListParagraph"/>
        <w:numPr>
          <w:ilvl w:val="0"/>
          <w:numId w:val="38"/>
        </w:numPr>
        <w:spacing w:after="240"/>
        <w:ind w:left="1440" w:hanging="720"/>
        <w:contextualSpacing w:val="0"/>
        <w:jc w:val="both"/>
        <w:rPr>
          <w:rFonts w:cstheme="minorHAnsi"/>
          <w:szCs w:val="22"/>
        </w:rPr>
      </w:pPr>
      <w:r w:rsidRPr="00354D68">
        <w:rPr>
          <w:rFonts w:cstheme="minorHAnsi"/>
          <w:b/>
          <w:bCs/>
          <w:color w:val="000000" w:themeColor="text1"/>
          <w:szCs w:val="22"/>
        </w:rPr>
        <w:t>Personal details,</w:t>
      </w:r>
      <w:r w:rsidRPr="00354D68">
        <w:rPr>
          <w:rFonts w:cstheme="minorHAnsi"/>
          <w:color w:val="000000" w:themeColor="text1"/>
          <w:szCs w:val="22"/>
        </w:rPr>
        <w:t xml:space="preserve"> such as </w:t>
      </w:r>
      <w:r w:rsidR="00060FEB">
        <w:rPr>
          <w:rFonts w:cstheme="minorHAnsi"/>
          <w:color w:val="000000" w:themeColor="text1"/>
          <w:szCs w:val="22"/>
        </w:rPr>
        <w:t xml:space="preserve">your </w:t>
      </w:r>
      <w:r w:rsidR="00E06B9B" w:rsidRPr="00354D68">
        <w:rPr>
          <w:rFonts w:cstheme="minorHAnsi"/>
          <w:color w:val="000000" w:themeColor="text1"/>
          <w:szCs w:val="22"/>
        </w:rPr>
        <w:t>t</w:t>
      </w:r>
      <w:r w:rsidRPr="00354D68">
        <w:rPr>
          <w:rFonts w:cstheme="minorHAnsi"/>
          <w:color w:val="000000" w:themeColor="text1"/>
          <w:szCs w:val="22"/>
        </w:rPr>
        <w:t xml:space="preserve">itle, </w:t>
      </w:r>
      <w:r w:rsidR="00E06B9B" w:rsidRPr="00354D68">
        <w:rPr>
          <w:rFonts w:cstheme="minorHAnsi"/>
          <w:color w:val="000000" w:themeColor="text1"/>
          <w:szCs w:val="22"/>
        </w:rPr>
        <w:t>n</w:t>
      </w:r>
      <w:r w:rsidRPr="00354D68">
        <w:rPr>
          <w:rFonts w:cstheme="minorHAnsi"/>
          <w:color w:val="000000" w:themeColor="text1"/>
          <w:szCs w:val="22"/>
        </w:rPr>
        <w:t>ame</w:t>
      </w:r>
      <w:r w:rsidRPr="00354D68">
        <w:rPr>
          <w:rFonts w:cstheme="minorHAnsi"/>
          <w:szCs w:val="22"/>
        </w:rPr>
        <w:t>,</w:t>
      </w:r>
      <w:r w:rsidRPr="00354D68">
        <w:rPr>
          <w:rFonts w:cstheme="minorHAnsi"/>
          <w:color w:val="000000" w:themeColor="text1"/>
          <w:szCs w:val="22"/>
        </w:rPr>
        <w:t xml:space="preserve"> </w:t>
      </w:r>
      <w:r w:rsidR="00E06B9B" w:rsidRPr="00354D68">
        <w:rPr>
          <w:rFonts w:cstheme="minorHAnsi"/>
          <w:color w:val="000000" w:themeColor="text1"/>
          <w:szCs w:val="22"/>
        </w:rPr>
        <w:t>g</w:t>
      </w:r>
      <w:r w:rsidRPr="00354D68">
        <w:rPr>
          <w:rFonts w:cstheme="minorHAnsi"/>
          <w:color w:val="000000" w:themeColor="text1"/>
          <w:szCs w:val="22"/>
        </w:rPr>
        <w:t xml:space="preserve">ender, </w:t>
      </w:r>
      <w:r w:rsidR="00E06B9B" w:rsidRPr="00354D68">
        <w:rPr>
          <w:rFonts w:cstheme="minorHAnsi"/>
          <w:color w:val="000000" w:themeColor="text1"/>
          <w:szCs w:val="22"/>
        </w:rPr>
        <w:t>a</w:t>
      </w:r>
      <w:r w:rsidRPr="00354D68">
        <w:rPr>
          <w:rFonts w:cstheme="minorHAnsi"/>
          <w:color w:val="000000" w:themeColor="text1"/>
          <w:szCs w:val="22"/>
        </w:rPr>
        <w:t xml:space="preserve">ge, </w:t>
      </w:r>
      <w:r w:rsidR="00E06B9B" w:rsidRPr="00354D68">
        <w:rPr>
          <w:rFonts w:cstheme="minorHAnsi"/>
          <w:color w:val="000000" w:themeColor="text1"/>
          <w:szCs w:val="22"/>
        </w:rPr>
        <w:t>o</w:t>
      </w:r>
      <w:r w:rsidRPr="00354D68">
        <w:rPr>
          <w:rFonts w:cstheme="minorHAnsi"/>
          <w:color w:val="000000" w:themeColor="text1"/>
          <w:szCs w:val="22"/>
        </w:rPr>
        <w:t xml:space="preserve">ccupation, </w:t>
      </w:r>
      <w:r w:rsidR="00716168" w:rsidRPr="00354D68">
        <w:rPr>
          <w:rFonts w:cstheme="minorHAnsi"/>
          <w:color w:val="000000" w:themeColor="text1"/>
          <w:szCs w:val="22"/>
        </w:rPr>
        <w:t>job title,</w:t>
      </w:r>
      <w:r w:rsidR="00694E47" w:rsidRPr="00694E47">
        <w:rPr>
          <w:rFonts w:cstheme="minorHAnsi"/>
          <w:szCs w:val="22"/>
        </w:rPr>
        <w:t xml:space="preserve"> </w:t>
      </w:r>
      <w:r w:rsidR="00694E47" w:rsidRPr="00354D68">
        <w:rPr>
          <w:rFonts w:cstheme="minorHAnsi"/>
          <w:szCs w:val="22"/>
        </w:rPr>
        <w:t>salary</w:t>
      </w:r>
      <w:r w:rsidR="00694E47">
        <w:rPr>
          <w:rFonts w:cstheme="minorHAnsi"/>
          <w:szCs w:val="22"/>
        </w:rPr>
        <w:t>,</w:t>
      </w:r>
      <w:r w:rsidR="000C7555" w:rsidRPr="000C7555">
        <w:rPr>
          <w:rFonts w:cstheme="minorHAnsi"/>
          <w:szCs w:val="22"/>
        </w:rPr>
        <w:t xml:space="preserve"> </w:t>
      </w:r>
      <w:r w:rsidR="000C7555" w:rsidRPr="00354D68">
        <w:rPr>
          <w:rFonts w:cstheme="minorHAnsi"/>
          <w:szCs w:val="22"/>
        </w:rPr>
        <w:t>work place,</w:t>
      </w:r>
      <w:r w:rsidR="00716168" w:rsidRPr="00354D68">
        <w:rPr>
          <w:rFonts w:cstheme="minorHAnsi"/>
          <w:color w:val="000000" w:themeColor="text1"/>
          <w:szCs w:val="22"/>
        </w:rPr>
        <w:t xml:space="preserve"> </w:t>
      </w:r>
      <w:r w:rsidR="00060FEB">
        <w:rPr>
          <w:rFonts w:cstheme="minorHAnsi"/>
          <w:color w:val="000000" w:themeColor="text1"/>
          <w:szCs w:val="22"/>
        </w:rPr>
        <w:t xml:space="preserve">work </w:t>
      </w:r>
      <w:r w:rsidR="00716168" w:rsidRPr="00354D68">
        <w:rPr>
          <w:rFonts w:cstheme="minorHAnsi"/>
          <w:color w:val="000000" w:themeColor="text1"/>
          <w:szCs w:val="22"/>
        </w:rPr>
        <w:t>position,</w:t>
      </w:r>
      <w:r w:rsidR="006A1746">
        <w:rPr>
          <w:rFonts w:cstheme="minorHAnsi"/>
          <w:color w:val="000000" w:themeColor="text1"/>
          <w:szCs w:val="22"/>
        </w:rPr>
        <w:t xml:space="preserve"> education,</w:t>
      </w:r>
      <w:r w:rsidR="00716168" w:rsidRPr="00354D68">
        <w:rPr>
          <w:rFonts w:cstheme="minorHAnsi"/>
          <w:color w:val="000000" w:themeColor="text1"/>
          <w:szCs w:val="22"/>
        </w:rPr>
        <w:t xml:space="preserve"> </w:t>
      </w:r>
      <w:r w:rsidR="00E06B9B" w:rsidRPr="00354D68">
        <w:rPr>
          <w:rFonts w:cstheme="minorHAnsi"/>
          <w:color w:val="000000" w:themeColor="text1"/>
          <w:szCs w:val="22"/>
        </w:rPr>
        <w:t>n</w:t>
      </w:r>
      <w:r w:rsidRPr="00354D68">
        <w:rPr>
          <w:rFonts w:cstheme="minorHAnsi"/>
          <w:color w:val="000000" w:themeColor="text1"/>
          <w:szCs w:val="22"/>
        </w:rPr>
        <w:t xml:space="preserve">ationality, </w:t>
      </w:r>
      <w:r w:rsidR="00E06B9B" w:rsidRPr="00354D68">
        <w:rPr>
          <w:rFonts w:cstheme="minorHAnsi"/>
          <w:color w:val="000000" w:themeColor="text1"/>
          <w:szCs w:val="22"/>
        </w:rPr>
        <w:t>d</w:t>
      </w:r>
      <w:r w:rsidR="007F3BEE" w:rsidRPr="00354D68">
        <w:rPr>
          <w:rFonts w:cstheme="minorHAnsi"/>
          <w:color w:val="000000" w:themeColor="text1"/>
          <w:szCs w:val="22"/>
        </w:rPr>
        <w:t>ate of b</w:t>
      </w:r>
      <w:r w:rsidRPr="00354D68">
        <w:rPr>
          <w:rFonts w:cstheme="minorHAnsi"/>
          <w:color w:val="000000" w:themeColor="text1"/>
          <w:szCs w:val="22"/>
        </w:rPr>
        <w:t xml:space="preserve">irth, </w:t>
      </w:r>
      <w:r w:rsidR="00E06B9B" w:rsidRPr="00354D68">
        <w:rPr>
          <w:rFonts w:cstheme="minorHAnsi"/>
          <w:color w:val="000000" w:themeColor="text1"/>
          <w:szCs w:val="22"/>
        </w:rPr>
        <w:t>m</w:t>
      </w:r>
      <w:r w:rsidRPr="00354D68">
        <w:rPr>
          <w:rFonts w:cstheme="minorHAnsi"/>
          <w:color w:val="000000" w:themeColor="text1"/>
          <w:szCs w:val="22"/>
        </w:rPr>
        <w:t xml:space="preserve">arital </w:t>
      </w:r>
      <w:r w:rsidR="00E06B9B" w:rsidRPr="00354D68">
        <w:rPr>
          <w:rFonts w:cstheme="minorHAnsi"/>
          <w:color w:val="000000" w:themeColor="text1"/>
          <w:szCs w:val="22"/>
        </w:rPr>
        <w:t>s</w:t>
      </w:r>
      <w:r w:rsidRPr="00354D68">
        <w:rPr>
          <w:rFonts w:cstheme="minorHAnsi"/>
          <w:color w:val="000000" w:themeColor="text1"/>
          <w:szCs w:val="22"/>
        </w:rPr>
        <w:t xml:space="preserve">tatus, </w:t>
      </w:r>
      <w:r w:rsidR="00D97936" w:rsidRPr="00354D68">
        <w:rPr>
          <w:rFonts w:cstheme="minorHAnsi"/>
          <w:color w:val="000000" w:themeColor="text1"/>
          <w:szCs w:val="22"/>
        </w:rPr>
        <w:t>information on government-issued cards (e.g. national identification number, passport number, tax identification number, driver's license details)</w:t>
      </w:r>
      <w:r w:rsidRPr="00354D68">
        <w:rPr>
          <w:rFonts w:cstheme="minorHAnsi"/>
          <w:color w:val="000000" w:themeColor="text1"/>
          <w:szCs w:val="22"/>
        </w:rPr>
        <w:t>,</w:t>
      </w:r>
      <w:r w:rsidR="00D438CF" w:rsidRPr="00354D68">
        <w:rPr>
          <w:rFonts w:cstheme="minorHAnsi"/>
          <w:color w:val="000000" w:themeColor="text1"/>
          <w:szCs w:val="22"/>
        </w:rPr>
        <w:t xml:space="preserve"> </w:t>
      </w:r>
      <w:r w:rsidR="00E06B9B" w:rsidRPr="00354D68">
        <w:rPr>
          <w:rFonts w:cstheme="minorHAnsi"/>
          <w:color w:val="000000" w:themeColor="text1"/>
          <w:szCs w:val="22"/>
        </w:rPr>
        <w:t>s</w:t>
      </w:r>
      <w:r w:rsidRPr="00354D68">
        <w:rPr>
          <w:rFonts w:cstheme="minorHAnsi"/>
          <w:color w:val="000000" w:themeColor="text1"/>
          <w:szCs w:val="22"/>
        </w:rPr>
        <w:t xml:space="preserve">ignature, </w:t>
      </w:r>
      <w:r w:rsidR="00E06B9B" w:rsidRPr="00354D68">
        <w:rPr>
          <w:rFonts w:cstheme="minorHAnsi"/>
          <w:color w:val="000000" w:themeColor="text1"/>
          <w:szCs w:val="22"/>
        </w:rPr>
        <w:t>v</w:t>
      </w:r>
      <w:r w:rsidRPr="00354D68">
        <w:rPr>
          <w:rFonts w:cstheme="minorHAnsi"/>
          <w:color w:val="000000" w:themeColor="text1"/>
          <w:szCs w:val="22"/>
        </w:rPr>
        <w:t>oice record</w:t>
      </w:r>
      <w:r w:rsidR="00060FEB">
        <w:rPr>
          <w:rFonts w:cstheme="minorHAnsi"/>
          <w:color w:val="000000" w:themeColor="text1"/>
          <w:szCs w:val="22"/>
        </w:rPr>
        <w:t>ing</w:t>
      </w:r>
      <w:r w:rsidRPr="00354D68">
        <w:rPr>
          <w:rFonts w:cstheme="minorHAnsi"/>
          <w:color w:val="000000" w:themeColor="text1"/>
          <w:szCs w:val="22"/>
        </w:rPr>
        <w:t>,</w:t>
      </w:r>
      <w:r w:rsidR="00365FCB" w:rsidRPr="00354D68">
        <w:rPr>
          <w:rFonts w:cstheme="minorHAnsi"/>
          <w:color w:val="000000" w:themeColor="text1"/>
          <w:szCs w:val="22"/>
        </w:rPr>
        <w:t xml:space="preserve"> phone records,</w:t>
      </w:r>
      <w:r w:rsidRPr="00354D68">
        <w:rPr>
          <w:rFonts w:cstheme="minorHAnsi"/>
          <w:color w:val="000000" w:themeColor="text1"/>
          <w:szCs w:val="22"/>
        </w:rPr>
        <w:t xml:space="preserve"> </w:t>
      </w:r>
      <w:r w:rsidR="006C7C79" w:rsidRPr="00354D68">
        <w:rPr>
          <w:rFonts w:cstheme="minorHAnsi"/>
          <w:color w:val="000000" w:themeColor="text1"/>
          <w:szCs w:val="22"/>
        </w:rPr>
        <w:t xml:space="preserve">picture, </w:t>
      </w:r>
      <w:r w:rsidRPr="00354D68">
        <w:rPr>
          <w:rFonts w:cstheme="minorHAnsi"/>
          <w:color w:val="000000" w:themeColor="text1"/>
          <w:szCs w:val="22"/>
        </w:rPr>
        <w:t>CCTV</w:t>
      </w:r>
      <w:r w:rsidR="00BE4006" w:rsidRPr="00354D68">
        <w:rPr>
          <w:rFonts w:cstheme="minorHAnsi"/>
          <w:color w:val="000000" w:themeColor="text1"/>
          <w:szCs w:val="22"/>
        </w:rPr>
        <w:t xml:space="preserve"> re</w:t>
      </w:r>
      <w:r w:rsidR="00BE4006" w:rsidRPr="00354D68">
        <w:rPr>
          <w:rFonts w:cstheme="minorHAnsi"/>
          <w:szCs w:val="22"/>
        </w:rPr>
        <w:t>cords</w:t>
      </w:r>
      <w:r w:rsidRPr="00354D68">
        <w:rPr>
          <w:rFonts w:cstheme="minorHAnsi"/>
          <w:szCs w:val="22"/>
        </w:rPr>
        <w:t>,</w:t>
      </w:r>
      <w:r w:rsidR="00332C58" w:rsidRPr="00354D68">
        <w:rPr>
          <w:rFonts w:cstheme="minorHAnsi"/>
          <w:szCs w:val="22"/>
        </w:rPr>
        <w:t xml:space="preserve"> </w:t>
      </w:r>
      <w:r w:rsidRPr="00354D68">
        <w:rPr>
          <w:rFonts w:cstheme="minorHAnsi"/>
          <w:szCs w:val="22"/>
        </w:rPr>
        <w:t>house registration</w:t>
      </w:r>
      <w:r w:rsidR="004163A3">
        <w:rPr>
          <w:rFonts w:cstheme="minorHAnsi"/>
          <w:szCs w:val="22"/>
        </w:rPr>
        <w:t>, and other identification information</w:t>
      </w:r>
      <w:r w:rsidRPr="00354D68">
        <w:rPr>
          <w:rFonts w:cstheme="minorHAnsi"/>
          <w:szCs w:val="22"/>
        </w:rPr>
        <w:t xml:space="preserve">; </w:t>
      </w:r>
    </w:p>
    <w:p w14:paraId="2ACA3774" w14:textId="77777777" w:rsidR="000233C7" w:rsidRPr="00354D68" w:rsidRDefault="000233C7" w:rsidP="00ED1239">
      <w:pPr>
        <w:pStyle w:val="ListParagraph"/>
        <w:numPr>
          <w:ilvl w:val="0"/>
          <w:numId w:val="38"/>
        </w:numPr>
        <w:spacing w:after="240"/>
        <w:ind w:left="1440" w:hanging="720"/>
        <w:contextualSpacing w:val="0"/>
        <w:jc w:val="both"/>
        <w:rPr>
          <w:rFonts w:cstheme="minorHAnsi"/>
          <w:szCs w:val="22"/>
        </w:rPr>
      </w:pPr>
      <w:r w:rsidRPr="00354D68">
        <w:rPr>
          <w:rFonts w:cstheme="minorHAnsi"/>
          <w:b/>
          <w:szCs w:val="22"/>
        </w:rPr>
        <w:t>Contact details,</w:t>
      </w:r>
      <w:r w:rsidRPr="00354D68">
        <w:rPr>
          <w:rFonts w:cstheme="minorHAnsi"/>
          <w:szCs w:val="22"/>
        </w:rPr>
        <w:t xml:space="preserve"> such as </w:t>
      </w:r>
      <w:r w:rsidR="00060FEB">
        <w:rPr>
          <w:rFonts w:cstheme="minorHAnsi"/>
          <w:szCs w:val="22"/>
        </w:rPr>
        <w:t xml:space="preserve">your </w:t>
      </w:r>
      <w:r w:rsidR="00E06B9B" w:rsidRPr="00354D68">
        <w:rPr>
          <w:rFonts w:cstheme="minorHAnsi"/>
          <w:szCs w:val="22"/>
        </w:rPr>
        <w:t>a</w:t>
      </w:r>
      <w:r w:rsidRPr="00354D68">
        <w:rPr>
          <w:rFonts w:cstheme="minorHAnsi"/>
          <w:szCs w:val="22"/>
        </w:rPr>
        <w:t xml:space="preserve">ddress, </w:t>
      </w:r>
      <w:r w:rsidR="00E06B9B" w:rsidRPr="00354D68">
        <w:rPr>
          <w:rFonts w:cstheme="minorHAnsi"/>
          <w:szCs w:val="22"/>
        </w:rPr>
        <w:t>t</w:t>
      </w:r>
      <w:r w:rsidRPr="00354D68">
        <w:rPr>
          <w:rFonts w:cstheme="minorHAnsi"/>
          <w:szCs w:val="22"/>
        </w:rPr>
        <w:t xml:space="preserve">elephone number, </w:t>
      </w:r>
      <w:r w:rsidR="00601180">
        <w:rPr>
          <w:rFonts w:cstheme="minorHAnsi"/>
          <w:szCs w:val="22"/>
        </w:rPr>
        <w:t xml:space="preserve">mobile number, </w:t>
      </w:r>
      <w:r w:rsidR="005C1220" w:rsidRPr="00354D68">
        <w:rPr>
          <w:rFonts w:cstheme="minorHAnsi"/>
          <w:szCs w:val="22"/>
        </w:rPr>
        <w:t>fax</w:t>
      </w:r>
      <w:r w:rsidR="00DE3239">
        <w:rPr>
          <w:lang w:bidi="th-TH"/>
        </w:rPr>
        <w:t xml:space="preserve"> number</w:t>
      </w:r>
      <w:r w:rsidR="005C1220" w:rsidRPr="00354D68">
        <w:rPr>
          <w:rFonts w:cstheme="minorHAnsi"/>
          <w:szCs w:val="22"/>
        </w:rPr>
        <w:t xml:space="preserve">, </w:t>
      </w:r>
      <w:r w:rsidR="00E06B9B" w:rsidRPr="00354D68">
        <w:rPr>
          <w:rFonts w:cstheme="minorHAnsi"/>
          <w:szCs w:val="22"/>
        </w:rPr>
        <w:t>e</w:t>
      </w:r>
      <w:r w:rsidRPr="00354D68">
        <w:rPr>
          <w:rFonts w:cstheme="minorHAnsi"/>
          <w:szCs w:val="22"/>
        </w:rPr>
        <w:t>mail</w:t>
      </w:r>
      <w:r w:rsidR="00FF3611" w:rsidRPr="00354D68">
        <w:rPr>
          <w:rFonts w:cstheme="minorHAnsi"/>
          <w:szCs w:val="22"/>
        </w:rPr>
        <w:t xml:space="preserve"> address</w:t>
      </w:r>
      <w:r w:rsidR="00DE3239">
        <w:rPr>
          <w:rFonts w:cstheme="minorHAnsi"/>
          <w:szCs w:val="22"/>
        </w:rPr>
        <w:t xml:space="preserve">, and other electronic communication </w:t>
      </w:r>
      <w:r w:rsidR="003A08D5">
        <w:rPr>
          <w:rFonts w:cstheme="minorHAnsi"/>
          <w:szCs w:val="22"/>
        </w:rPr>
        <w:t>ID</w:t>
      </w:r>
      <w:r w:rsidR="001368C5">
        <w:rPr>
          <w:rFonts w:cstheme="minorHAnsi"/>
          <w:szCs w:val="22"/>
        </w:rPr>
        <w:t>;</w:t>
      </w:r>
    </w:p>
    <w:p w14:paraId="2ABE22E7" w14:textId="77777777" w:rsidR="003E5FD4" w:rsidRPr="00354D68" w:rsidRDefault="000233C7" w:rsidP="00ED1239">
      <w:pPr>
        <w:pStyle w:val="ListParagraph"/>
        <w:numPr>
          <w:ilvl w:val="0"/>
          <w:numId w:val="38"/>
        </w:numPr>
        <w:spacing w:after="240"/>
        <w:ind w:left="1440" w:hanging="720"/>
        <w:contextualSpacing w:val="0"/>
        <w:jc w:val="both"/>
        <w:rPr>
          <w:rFonts w:cstheme="minorHAnsi"/>
          <w:szCs w:val="22"/>
        </w:rPr>
      </w:pPr>
      <w:r w:rsidRPr="00354D68">
        <w:rPr>
          <w:rFonts w:cstheme="minorHAnsi"/>
          <w:b/>
          <w:bCs/>
          <w:szCs w:val="22"/>
        </w:rPr>
        <w:t>Ac</w:t>
      </w:r>
      <w:r w:rsidRPr="00354D68">
        <w:rPr>
          <w:rFonts w:cstheme="minorHAnsi"/>
          <w:b/>
          <w:szCs w:val="22"/>
        </w:rPr>
        <w:t xml:space="preserve">count </w:t>
      </w:r>
      <w:r w:rsidR="005765F4">
        <w:rPr>
          <w:rFonts w:cstheme="minorHAnsi"/>
          <w:b/>
          <w:bCs/>
          <w:szCs w:val="22"/>
        </w:rPr>
        <w:t>and f</w:t>
      </w:r>
      <w:r w:rsidR="00865D3C">
        <w:rPr>
          <w:rFonts w:cstheme="minorHAnsi"/>
          <w:b/>
          <w:bCs/>
          <w:szCs w:val="22"/>
        </w:rPr>
        <w:t>inancial</w:t>
      </w:r>
      <w:r w:rsidR="00865D3C" w:rsidRPr="00354D68">
        <w:rPr>
          <w:rFonts w:cstheme="minorHAnsi"/>
          <w:b/>
          <w:szCs w:val="22"/>
        </w:rPr>
        <w:t xml:space="preserve"> </w:t>
      </w:r>
      <w:r w:rsidRPr="00354D68">
        <w:rPr>
          <w:rFonts w:cstheme="minorHAnsi"/>
          <w:b/>
          <w:szCs w:val="22"/>
        </w:rPr>
        <w:t>details,</w:t>
      </w:r>
      <w:r w:rsidRPr="00354D68">
        <w:rPr>
          <w:rFonts w:cstheme="minorHAnsi"/>
          <w:szCs w:val="22"/>
        </w:rPr>
        <w:t xml:space="preserve"> such as </w:t>
      </w:r>
      <w:r w:rsidR="00060FEB">
        <w:rPr>
          <w:rFonts w:cstheme="minorHAnsi"/>
          <w:szCs w:val="22"/>
        </w:rPr>
        <w:t xml:space="preserve">your credit card and debit </w:t>
      </w:r>
      <w:r w:rsidR="00864535" w:rsidRPr="00354D68">
        <w:rPr>
          <w:rFonts w:cstheme="minorHAnsi"/>
          <w:szCs w:val="22"/>
        </w:rPr>
        <w:t>card information,</w:t>
      </w:r>
      <w:r w:rsidR="00B94B6A" w:rsidRPr="00354D68">
        <w:rPr>
          <w:rFonts w:cstheme="minorHAnsi"/>
          <w:szCs w:val="22"/>
        </w:rPr>
        <w:t xml:space="preserve"> </w:t>
      </w:r>
      <w:r w:rsidR="00E06B9B" w:rsidRPr="00354D68">
        <w:rPr>
          <w:rFonts w:cstheme="minorHAnsi"/>
          <w:szCs w:val="22"/>
        </w:rPr>
        <w:t>a</w:t>
      </w:r>
      <w:r w:rsidRPr="00354D68">
        <w:rPr>
          <w:rFonts w:cstheme="minorHAnsi"/>
          <w:szCs w:val="22"/>
        </w:rPr>
        <w:t>ccount number</w:t>
      </w:r>
      <w:r w:rsidR="00235A8A">
        <w:rPr>
          <w:rFonts w:cstheme="minorHAnsi"/>
          <w:szCs w:val="22"/>
        </w:rPr>
        <w:t xml:space="preserve"> and </w:t>
      </w:r>
      <w:r w:rsidR="00060FEB">
        <w:rPr>
          <w:rFonts w:cstheme="minorHAnsi"/>
          <w:szCs w:val="22"/>
        </w:rPr>
        <w:t xml:space="preserve">account </w:t>
      </w:r>
      <w:r w:rsidR="005A63E8">
        <w:rPr>
          <w:rFonts w:cstheme="minorHAnsi"/>
          <w:szCs w:val="22"/>
        </w:rPr>
        <w:t xml:space="preserve">type, </w:t>
      </w:r>
      <w:r w:rsidR="00D224AF">
        <w:rPr>
          <w:rFonts w:cstheme="minorHAnsi"/>
          <w:szCs w:val="22"/>
        </w:rPr>
        <w:t xml:space="preserve">current </w:t>
      </w:r>
      <w:r w:rsidR="00060FEB">
        <w:rPr>
          <w:rFonts w:cstheme="minorHAnsi"/>
          <w:szCs w:val="22"/>
        </w:rPr>
        <w:t xml:space="preserve">assets, income and expenses, as well as </w:t>
      </w:r>
      <w:r w:rsidRPr="00354D68">
        <w:rPr>
          <w:rFonts w:cstheme="minorHAnsi"/>
          <w:szCs w:val="22"/>
        </w:rPr>
        <w:t>payment details</w:t>
      </w:r>
      <w:r w:rsidR="005C1220" w:rsidRPr="00354D68">
        <w:rPr>
          <w:rFonts w:cstheme="minorHAnsi"/>
          <w:color w:val="000000" w:themeColor="text1"/>
          <w:szCs w:val="22"/>
        </w:rPr>
        <w:t>, service and product application</w:t>
      </w:r>
      <w:r w:rsidR="006A1746">
        <w:rPr>
          <w:rFonts w:cstheme="minorHAnsi"/>
          <w:color w:val="000000" w:themeColor="text1"/>
          <w:szCs w:val="22"/>
        </w:rPr>
        <w:t xml:space="preserve"> details</w:t>
      </w:r>
      <w:r w:rsidRPr="00354D68">
        <w:rPr>
          <w:rFonts w:cstheme="minorHAnsi"/>
          <w:szCs w:val="22"/>
        </w:rPr>
        <w:t>;</w:t>
      </w:r>
    </w:p>
    <w:p w14:paraId="5B4DAF83" w14:textId="77777777" w:rsidR="000233C7" w:rsidRPr="00354D68" w:rsidRDefault="000233C7" w:rsidP="00ED1239">
      <w:pPr>
        <w:pStyle w:val="ListParagraph"/>
        <w:numPr>
          <w:ilvl w:val="0"/>
          <w:numId w:val="38"/>
        </w:numPr>
        <w:spacing w:after="240"/>
        <w:ind w:left="1440" w:hanging="720"/>
        <w:contextualSpacing w:val="0"/>
        <w:jc w:val="both"/>
        <w:rPr>
          <w:rFonts w:cstheme="minorHAnsi"/>
          <w:szCs w:val="22"/>
        </w:rPr>
      </w:pPr>
      <w:r w:rsidRPr="00354D68">
        <w:rPr>
          <w:rFonts w:cstheme="minorHAnsi"/>
          <w:b/>
          <w:bCs/>
          <w:szCs w:val="22"/>
        </w:rPr>
        <w:t>Transaction details,</w:t>
      </w:r>
      <w:r w:rsidRPr="00354D68">
        <w:rPr>
          <w:rFonts w:cstheme="minorHAnsi"/>
          <w:szCs w:val="22"/>
        </w:rPr>
        <w:t xml:space="preserve"> such as </w:t>
      </w:r>
      <w:r w:rsidR="00060FEB">
        <w:rPr>
          <w:rFonts w:cstheme="minorHAnsi"/>
          <w:szCs w:val="22"/>
        </w:rPr>
        <w:t xml:space="preserve">the </w:t>
      </w:r>
      <w:r w:rsidR="0024710F">
        <w:rPr>
          <w:rFonts w:cstheme="minorHAnsi"/>
          <w:szCs w:val="22"/>
        </w:rPr>
        <w:t xml:space="preserve">type of products (e.g. </w:t>
      </w:r>
      <w:r w:rsidR="005A63E8">
        <w:rPr>
          <w:rFonts w:cstheme="minorHAnsi"/>
          <w:szCs w:val="22"/>
        </w:rPr>
        <w:t>securities</w:t>
      </w:r>
      <w:r w:rsidR="001B0A1E">
        <w:rPr>
          <w:rFonts w:cstheme="minorHAnsi"/>
          <w:szCs w:val="22"/>
        </w:rPr>
        <w:t>, derivatives</w:t>
      </w:r>
      <w:r w:rsidR="0024710F">
        <w:rPr>
          <w:rFonts w:cstheme="minorHAnsi"/>
          <w:szCs w:val="22"/>
        </w:rPr>
        <w:t>)</w:t>
      </w:r>
      <w:r w:rsidR="005A63E8">
        <w:rPr>
          <w:rFonts w:cstheme="minorHAnsi"/>
          <w:szCs w:val="22"/>
        </w:rPr>
        <w:t xml:space="preserve">, price and quantity, order number, broker number, conditions (if any), </w:t>
      </w:r>
      <w:r w:rsidR="00694E47">
        <w:rPr>
          <w:rFonts w:cstheme="minorHAnsi"/>
          <w:szCs w:val="22"/>
        </w:rPr>
        <w:t xml:space="preserve">trading history and balance, </w:t>
      </w:r>
      <w:r w:rsidRPr="00354D68">
        <w:rPr>
          <w:rFonts w:cstheme="minorHAnsi"/>
          <w:szCs w:val="22"/>
        </w:rPr>
        <w:t>payment</w:t>
      </w:r>
      <w:r w:rsidR="001E24D2" w:rsidRPr="00354D68">
        <w:rPr>
          <w:rFonts w:cstheme="minorHAnsi"/>
          <w:szCs w:val="22"/>
        </w:rPr>
        <w:t xml:space="preserve"> and transaction records r</w:t>
      </w:r>
      <w:r w:rsidR="001E24D2" w:rsidRPr="00354D68">
        <w:rPr>
          <w:rFonts w:cstheme="minorHAnsi"/>
          <w:szCs w:val="22"/>
          <w:lang w:val="en-US"/>
        </w:rPr>
        <w:t>elating to your assets, financial statements, liabilities, taxes, revenues, earnings and investments,</w:t>
      </w:r>
      <w:r w:rsidRPr="00354D68">
        <w:rPr>
          <w:rFonts w:cstheme="minorHAnsi"/>
          <w:szCs w:val="22"/>
        </w:rPr>
        <w:t xml:space="preserve"> </w:t>
      </w:r>
      <w:r w:rsidR="001E24D2" w:rsidRPr="00354D68">
        <w:rPr>
          <w:rFonts w:cstheme="minorHAnsi"/>
          <w:szCs w:val="22"/>
        </w:rPr>
        <w:t xml:space="preserve">source of wealth and funds, representation, </w:t>
      </w:r>
      <w:r w:rsidR="00DE14B2" w:rsidRPr="00354D68">
        <w:rPr>
          <w:rFonts w:cstheme="minorHAnsi"/>
          <w:szCs w:val="22"/>
        </w:rPr>
        <w:t>trade information</w:t>
      </w:r>
      <w:r w:rsidR="005765F4">
        <w:rPr>
          <w:rFonts w:cstheme="minorHAnsi"/>
          <w:szCs w:val="22"/>
        </w:rPr>
        <w:t xml:space="preserve">, default record, margin balance, </w:t>
      </w:r>
      <w:r w:rsidR="00060FEB">
        <w:rPr>
          <w:rFonts w:cstheme="minorHAnsi"/>
          <w:szCs w:val="22"/>
        </w:rPr>
        <w:t xml:space="preserve">and </w:t>
      </w:r>
      <w:r w:rsidR="005765F4">
        <w:rPr>
          <w:rFonts w:cstheme="minorHAnsi"/>
          <w:szCs w:val="22"/>
        </w:rPr>
        <w:t>margin loan record</w:t>
      </w:r>
      <w:r w:rsidR="0087065F" w:rsidRPr="00354D68">
        <w:rPr>
          <w:rFonts w:cstheme="minorHAnsi"/>
          <w:szCs w:val="22"/>
        </w:rPr>
        <w:t>;</w:t>
      </w:r>
      <w:r w:rsidRPr="00354D68">
        <w:rPr>
          <w:rFonts w:cstheme="minorHAnsi"/>
          <w:szCs w:val="22"/>
        </w:rPr>
        <w:t xml:space="preserve"> </w:t>
      </w:r>
    </w:p>
    <w:p w14:paraId="4E532C40" w14:textId="77777777" w:rsidR="000233C7" w:rsidRPr="00354D68" w:rsidRDefault="000233C7" w:rsidP="00ED1239">
      <w:pPr>
        <w:pStyle w:val="ListParagraph"/>
        <w:numPr>
          <w:ilvl w:val="0"/>
          <w:numId w:val="38"/>
        </w:numPr>
        <w:spacing w:after="240"/>
        <w:ind w:left="1440" w:hanging="720"/>
        <w:contextualSpacing w:val="0"/>
        <w:jc w:val="both"/>
        <w:rPr>
          <w:rFonts w:cstheme="minorHAnsi"/>
          <w:szCs w:val="22"/>
        </w:rPr>
      </w:pPr>
      <w:r w:rsidRPr="00354D68">
        <w:rPr>
          <w:rFonts w:cstheme="minorHAnsi"/>
          <w:b/>
          <w:szCs w:val="22"/>
        </w:rPr>
        <w:t>Technical details,</w:t>
      </w:r>
      <w:r w:rsidRPr="00354D68">
        <w:rPr>
          <w:rFonts w:cstheme="minorHAnsi"/>
          <w:szCs w:val="22"/>
        </w:rPr>
        <w:t xml:space="preserve"> such as</w:t>
      </w:r>
      <w:r w:rsidR="00E26C3C">
        <w:rPr>
          <w:rFonts w:cstheme="minorHAnsi"/>
          <w:szCs w:val="22"/>
        </w:rPr>
        <w:t xml:space="preserve"> your</w:t>
      </w:r>
      <w:r w:rsidRPr="00354D68">
        <w:rPr>
          <w:rFonts w:cstheme="minorHAnsi"/>
          <w:szCs w:val="22"/>
        </w:rPr>
        <w:t xml:space="preserve"> Internet Protocol (IP) address, </w:t>
      </w:r>
      <w:r w:rsidR="00B33B4C" w:rsidRPr="00354D68">
        <w:rPr>
          <w:rFonts w:cstheme="minorHAnsi"/>
          <w:szCs w:val="22"/>
        </w:rPr>
        <w:t xml:space="preserve">web beacon, </w:t>
      </w:r>
      <w:r w:rsidR="0087065F" w:rsidRPr="00354D68">
        <w:rPr>
          <w:rFonts w:cstheme="minorHAnsi"/>
          <w:szCs w:val="22"/>
        </w:rPr>
        <w:t>log, device ID and type, network, connection details,</w:t>
      </w:r>
      <w:r w:rsidR="00716E54" w:rsidRPr="00354D68">
        <w:rPr>
          <w:rFonts w:cstheme="minorHAnsi"/>
          <w:szCs w:val="22"/>
        </w:rPr>
        <w:t xml:space="preserve"> access details,</w:t>
      </w:r>
      <w:r w:rsidR="0087065F" w:rsidRPr="00354D68">
        <w:rPr>
          <w:rFonts w:cstheme="minorHAnsi"/>
          <w:szCs w:val="22"/>
        </w:rPr>
        <w:t xml:space="preserve"> single sign-on (</w:t>
      </w:r>
      <w:proofErr w:type="spellStart"/>
      <w:r w:rsidR="0087065F" w:rsidRPr="00354D68">
        <w:rPr>
          <w:rFonts w:cstheme="minorHAnsi"/>
          <w:szCs w:val="22"/>
        </w:rPr>
        <w:t>SSO</w:t>
      </w:r>
      <w:proofErr w:type="spellEnd"/>
      <w:r w:rsidR="0087065F" w:rsidRPr="00354D68">
        <w:rPr>
          <w:rFonts w:cstheme="minorHAnsi"/>
          <w:szCs w:val="22"/>
        </w:rPr>
        <w:t>)</w:t>
      </w:r>
      <w:r w:rsidR="00E26C3C">
        <w:rPr>
          <w:rFonts w:cstheme="minorHAnsi"/>
          <w:szCs w:val="22"/>
        </w:rPr>
        <w:t xml:space="preserve"> details</w:t>
      </w:r>
      <w:r w:rsidR="0087065F" w:rsidRPr="00354D68">
        <w:rPr>
          <w:rFonts w:cstheme="minorHAnsi"/>
          <w:szCs w:val="22"/>
        </w:rPr>
        <w:t>, login log,</w:t>
      </w:r>
      <w:r w:rsidR="00C90706" w:rsidRPr="00354D68">
        <w:rPr>
          <w:rFonts w:cstheme="minorHAnsi"/>
          <w:szCs w:val="22"/>
        </w:rPr>
        <w:t xml:space="preserve"> access time</w:t>
      </w:r>
      <w:r w:rsidR="00E26C3C">
        <w:rPr>
          <w:rFonts w:cstheme="minorHAnsi"/>
          <w:szCs w:val="22"/>
        </w:rPr>
        <w:t>s</w:t>
      </w:r>
      <w:r w:rsidR="00C90706" w:rsidRPr="00354D68">
        <w:rPr>
          <w:rFonts w:cstheme="minorHAnsi"/>
          <w:szCs w:val="22"/>
        </w:rPr>
        <w:t>,</w:t>
      </w:r>
      <w:r w:rsidR="001328FF" w:rsidRPr="00354D68">
        <w:rPr>
          <w:rFonts w:cstheme="minorHAnsi"/>
          <w:szCs w:val="22"/>
        </w:rPr>
        <w:t xml:space="preserve"> time spent on our page,</w:t>
      </w:r>
      <w:r w:rsidR="0087065F" w:rsidRPr="00354D68">
        <w:rPr>
          <w:rFonts w:cstheme="minorHAnsi"/>
          <w:szCs w:val="22"/>
        </w:rPr>
        <w:t xml:space="preserve"> </w:t>
      </w:r>
      <w:r w:rsidR="00C90706" w:rsidRPr="00354D68">
        <w:rPr>
          <w:rFonts w:cstheme="minorHAnsi"/>
          <w:szCs w:val="22"/>
        </w:rPr>
        <w:t xml:space="preserve">cookies, </w:t>
      </w:r>
      <w:r w:rsidRPr="00354D68">
        <w:rPr>
          <w:rFonts w:cstheme="minorHAnsi"/>
          <w:szCs w:val="22"/>
        </w:rPr>
        <w:t xml:space="preserve">login data, </w:t>
      </w:r>
      <w:r w:rsidR="003F6FF1" w:rsidRPr="00354D68">
        <w:rPr>
          <w:rFonts w:cstheme="minorHAnsi"/>
          <w:szCs w:val="22"/>
        </w:rPr>
        <w:t>search history, browsing detail</w:t>
      </w:r>
      <w:r w:rsidR="00E26C3C">
        <w:rPr>
          <w:rFonts w:cstheme="minorHAnsi"/>
          <w:szCs w:val="22"/>
        </w:rPr>
        <w:t>s</w:t>
      </w:r>
      <w:r w:rsidR="003F6FF1" w:rsidRPr="00354D68">
        <w:rPr>
          <w:rFonts w:cstheme="minorHAnsi"/>
          <w:szCs w:val="22"/>
        </w:rPr>
        <w:t xml:space="preserve">, </w:t>
      </w:r>
      <w:r w:rsidR="00E06B9B" w:rsidRPr="00354D68">
        <w:rPr>
          <w:rFonts w:cstheme="minorHAnsi"/>
          <w:szCs w:val="22"/>
        </w:rPr>
        <w:t>b</w:t>
      </w:r>
      <w:r w:rsidRPr="00354D68">
        <w:rPr>
          <w:rFonts w:cstheme="minorHAnsi"/>
          <w:szCs w:val="22"/>
        </w:rPr>
        <w:t xml:space="preserve">rowser type and version, </w:t>
      </w:r>
      <w:r w:rsidR="00E06B9B" w:rsidRPr="00354D68">
        <w:rPr>
          <w:rFonts w:cstheme="minorHAnsi"/>
          <w:szCs w:val="22"/>
        </w:rPr>
        <w:t>t</w:t>
      </w:r>
      <w:r w:rsidRPr="00354D68">
        <w:rPr>
          <w:rFonts w:cstheme="minorHAnsi"/>
          <w:szCs w:val="22"/>
        </w:rPr>
        <w:t xml:space="preserve">ime zone setting and location, </w:t>
      </w:r>
      <w:r w:rsidR="00E06B9B" w:rsidRPr="00354D68">
        <w:rPr>
          <w:rFonts w:cstheme="minorHAnsi"/>
          <w:szCs w:val="22"/>
        </w:rPr>
        <w:t>b</w:t>
      </w:r>
      <w:r w:rsidRPr="00354D68">
        <w:rPr>
          <w:rFonts w:cstheme="minorHAnsi"/>
          <w:szCs w:val="22"/>
        </w:rPr>
        <w:t>rows</w:t>
      </w:r>
      <w:r w:rsidR="00187A4B" w:rsidRPr="00354D68">
        <w:rPr>
          <w:rFonts w:cstheme="minorHAnsi"/>
          <w:szCs w:val="22"/>
        </w:rPr>
        <w:t>er plug-in types and versions, o</w:t>
      </w:r>
      <w:r w:rsidRPr="00354D68">
        <w:rPr>
          <w:rFonts w:cstheme="minorHAnsi"/>
          <w:szCs w:val="22"/>
        </w:rPr>
        <w:t>perating system and platform, and other technology on devices you use to access the platform;</w:t>
      </w:r>
    </w:p>
    <w:p w14:paraId="67D57029" w14:textId="77777777" w:rsidR="000233C7" w:rsidRPr="00354D68" w:rsidRDefault="000233C7" w:rsidP="00ED1239">
      <w:pPr>
        <w:pStyle w:val="ListParagraph"/>
        <w:numPr>
          <w:ilvl w:val="0"/>
          <w:numId w:val="38"/>
        </w:numPr>
        <w:spacing w:after="240"/>
        <w:ind w:left="1440" w:hanging="720"/>
        <w:contextualSpacing w:val="0"/>
        <w:jc w:val="both"/>
        <w:rPr>
          <w:rFonts w:cstheme="minorHAnsi"/>
          <w:color w:val="000000" w:themeColor="text1"/>
          <w:szCs w:val="22"/>
        </w:rPr>
      </w:pPr>
      <w:r w:rsidRPr="00354D68">
        <w:rPr>
          <w:rFonts w:cstheme="minorHAnsi"/>
          <w:b/>
          <w:szCs w:val="22"/>
        </w:rPr>
        <w:t xml:space="preserve">Profile details, </w:t>
      </w:r>
      <w:r w:rsidRPr="00354D68">
        <w:rPr>
          <w:rFonts w:cstheme="minorHAnsi"/>
          <w:szCs w:val="22"/>
        </w:rPr>
        <w:t xml:space="preserve">such as </w:t>
      </w:r>
      <w:r w:rsidR="00E06B9B" w:rsidRPr="00354D68">
        <w:rPr>
          <w:rFonts w:cstheme="minorHAnsi"/>
          <w:szCs w:val="22"/>
        </w:rPr>
        <w:t>y</w:t>
      </w:r>
      <w:r w:rsidRPr="00354D68">
        <w:rPr>
          <w:rFonts w:cstheme="minorHAnsi"/>
          <w:szCs w:val="22"/>
        </w:rPr>
        <w:t>our</w:t>
      </w:r>
      <w:r w:rsidR="00DE14B2" w:rsidRPr="00354D68">
        <w:rPr>
          <w:rFonts w:cstheme="minorHAnsi"/>
          <w:szCs w:val="22"/>
        </w:rPr>
        <w:t xml:space="preserve"> account identifiers</w:t>
      </w:r>
      <w:r w:rsidRPr="00354D68">
        <w:rPr>
          <w:rFonts w:cstheme="minorHAnsi"/>
          <w:szCs w:val="22"/>
        </w:rPr>
        <w:t>,</w:t>
      </w:r>
      <w:r w:rsidR="00DE14B2" w:rsidRPr="00354D68">
        <w:rPr>
          <w:rFonts w:cstheme="minorHAnsi"/>
          <w:szCs w:val="22"/>
        </w:rPr>
        <w:t xml:space="preserve"> username and password,</w:t>
      </w:r>
      <w:r w:rsidR="00332C58" w:rsidRPr="00354D68">
        <w:rPr>
          <w:rFonts w:cstheme="minorHAnsi"/>
          <w:szCs w:val="22"/>
        </w:rPr>
        <w:t xml:space="preserve"> </w:t>
      </w:r>
      <w:r w:rsidR="002400B8">
        <w:rPr>
          <w:rFonts w:cstheme="minorHAnsi"/>
          <w:szCs w:val="22"/>
        </w:rPr>
        <w:t xml:space="preserve">PIN ID code for trading, </w:t>
      </w:r>
      <w:r w:rsidRPr="00354D68">
        <w:rPr>
          <w:rFonts w:cstheme="minorHAnsi"/>
          <w:szCs w:val="22"/>
        </w:rPr>
        <w:t>interests</w:t>
      </w:r>
      <w:r w:rsidR="002400B8">
        <w:rPr>
          <w:rFonts w:cstheme="minorHAnsi"/>
          <w:szCs w:val="22"/>
        </w:rPr>
        <w:t xml:space="preserve"> and</w:t>
      </w:r>
      <w:r w:rsidR="00D67283" w:rsidRPr="00354D68">
        <w:rPr>
          <w:rFonts w:cstheme="minorHAnsi"/>
          <w:szCs w:val="22"/>
        </w:rPr>
        <w:t xml:space="preserve"> </w:t>
      </w:r>
      <w:r w:rsidR="00E06B9B" w:rsidRPr="00354D68">
        <w:rPr>
          <w:rFonts w:cstheme="minorHAnsi"/>
          <w:szCs w:val="22"/>
        </w:rPr>
        <w:t>p</w:t>
      </w:r>
      <w:r w:rsidRPr="00354D68">
        <w:rPr>
          <w:rFonts w:cstheme="minorHAnsi"/>
          <w:szCs w:val="22"/>
        </w:rPr>
        <w:t>reference</w:t>
      </w:r>
      <w:r w:rsidR="00E26C3C">
        <w:rPr>
          <w:rFonts w:cstheme="minorHAnsi"/>
          <w:szCs w:val="22"/>
        </w:rPr>
        <w:t>s</w:t>
      </w:r>
      <w:r w:rsidR="00D67283" w:rsidRPr="00354D68">
        <w:rPr>
          <w:rFonts w:cstheme="minorHAnsi"/>
          <w:szCs w:val="22"/>
        </w:rPr>
        <w:t>, activities</w:t>
      </w:r>
      <w:r w:rsidR="00E26C3C">
        <w:rPr>
          <w:rFonts w:cstheme="minorHAnsi"/>
          <w:szCs w:val="22"/>
        </w:rPr>
        <w:t xml:space="preserve">, </w:t>
      </w:r>
      <w:r w:rsidR="002400B8">
        <w:rPr>
          <w:rFonts w:cstheme="minorHAnsi"/>
          <w:szCs w:val="22"/>
        </w:rPr>
        <w:t xml:space="preserve">investment objectives, </w:t>
      </w:r>
      <w:r w:rsidR="002400B8" w:rsidRPr="00354D68">
        <w:rPr>
          <w:rFonts w:cstheme="minorHAnsi"/>
          <w:szCs w:val="22"/>
        </w:rPr>
        <w:t xml:space="preserve">investment knowledge and experience, </w:t>
      </w:r>
      <w:r w:rsidR="00E26C3C">
        <w:rPr>
          <w:rFonts w:cstheme="minorHAnsi"/>
          <w:szCs w:val="22"/>
        </w:rPr>
        <w:t xml:space="preserve">and </w:t>
      </w:r>
      <w:r w:rsidR="002400B8" w:rsidRPr="00354D68">
        <w:rPr>
          <w:rFonts w:cstheme="minorHAnsi"/>
          <w:szCs w:val="22"/>
        </w:rPr>
        <w:t>risk tolerance</w:t>
      </w:r>
      <w:r w:rsidRPr="00354D68">
        <w:rPr>
          <w:rFonts w:cstheme="minorHAnsi"/>
          <w:color w:val="000000" w:themeColor="text1"/>
          <w:szCs w:val="22"/>
        </w:rPr>
        <w:t>;</w:t>
      </w:r>
    </w:p>
    <w:p w14:paraId="023CB7BB" w14:textId="77777777" w:rsidR="000233C7" w:rsidRPr="00D057CB" w:rsidRDefault="000233C7" w:rsidP="00ED1239">
      <w:pPr>
        <w:pStyle w:val="ListParagraph"/>
        <w:numPr>
          <w:ilvl w:val="0"/>
          <w:numId w:val="38"/>
        </w:numPr>
        <w:spacing w:after="240"/>
        <w:ind w:left="1440" w:hanging="720"/>
        <w:contextualSpacing w:val="0"/>
        <w:jc w:val="both"/>
        <w:rPr>
          <w:rFonts w:cstheme="minorHAnsi"/>
          <w:szCs w:val="22"/>
        </w:rPr>
      </w:pPr>
      <w:r w:rsidRPr="00354D68">
        <w:rPr>
          <w:rFonts w:cstheme="minorHAnsi"/>
          <w:b/>
          <w:bCs/>
          <w:color w:val="000000" w:themeColor="text1"/>
          <w:szCs w:val="22"/>
        </w:rPr>
        <w:lastRenderedPageBreak/>
        <w:t>Usage details,</w:t>
      </w:r>
      <w:r w:rsidRPr="00354D68">
        <w:rPr>
          <w:rFonts w:cstheme="minorHAnsi"/>
          <w:color w:val="000000" w:themeColor="text1"/>
          <w:szCs w:val="22"/>
        </w:rPr>
        <w:t xml:space="preserve"> such as </w:t>
      </w:r>
      <w:r w:rsidR="00187A4B" w:rsidRPr="00354D68">
        <w:rPr>
          <w:rFonts w:cstheme="minorHAnsi"/>
          <w:color w:val="000000" w:themeColor="text1"/>
          <w:szCs w:val="22"/>
        </w:rPr>
        <w:t>information on how you use the websites, p</w:t>
      </w:r>
      <w:r w:rsidRPr="00354D68">
        <w:rPr>
          <w:rFonts w:cstheme="minorHAnsi"/>
          <w:color w:val="000000" w:themeColor="text1"/>
          <w:szCs w:val="22"/>
        </w:rPr>
        <w:t>latform, products and services</w:t>
      </w:r>
      <w:r w:rsidR="00D810C7" w:rsidRPr="0073633A">
        <w:rPr>
          <w:rFonts w:cstheme="minorHAnsi"/>
          <w:color w:val="000000" w:themeColor="text1"/>
          <w:szCs w:val="22"/>
        </w:rPr>
        <w:t>; and</w:t>
      </w:r>
    </w:p>
    <w:p w14:paraId="1FC02D5E" w14:textId="61068D92" w:rsidR="000233C7" w:rsidRPr="00D55B36" w:rsidRDefault="00D057CB" w:rsidP="00D55B36">
      <w:pPr>
        <w:pStyle w:val="ListParagraph"/>
        <w:numPr>
          <w:ilvl w:val="0"/>
          <w:numId w:val="38"/>
        </w:numPr>
        <w:spacing w:after="240"/>
        <w:ind w:left="1440" w:hanging="720"/>
        <w:contextualSpacing w:val="0"/>
        <w:jc w:val="both"/>
        <w:rPr>
          <w:rFonts w:cstheme="minorHAnsi"/>
          <w:szCs w:val="22"/>
        </w:rPr>
      </w:pPr>
      <w:r w:rsidRPr="007D5FF2">
        <w:rPr>
          <w:highlight w:val="yellow"/>
          <w:lang w:val="en-US"/>
        </w:rPr>
        <w:t>[</w:t>
      </w:r>
      <w:r w:rsidRPr="00E0690B">
        <w:rPr>
          <w:b/>
          <w:bCs/>
          <w:i/>
          <w:iCs/>
          <w:highlight w:val="yellow"/>
          <w:lang w:val="en-US"/>
        </w:rPr>
        <w:t>Please insert additional type</w:t>
      </w:r>
      <w:r>
        <w:rPr>
          <w:b/>
          <w:bCs/>
          <w:i/>
          <w:iCs/>
          <w:highlight w:val="yellow"/>
          <w:lang w:val="en-US"/>
        </w:rPr>
        <w:t>s</w:t>
      </w:r>
      <w:r w:rsidRPr="00E0690B">
        <w:rPr>
          <w:b/>
          <w:bCs/>
          <w:i/>
          <w:iCs/>
          <w:highlight w:val="yellow"/>
          <w:lang w:val="en-US"/>
        </w:rPr>
        <w:t xml:space="preserve"> of personal data.</w:t>
      </w:r>
      <w:r w:rsidRPr="007D5FF2">
        <w:rPr>
          <w:highlight w:val="yellow"/>
          <w:lang w:val="en-US"/>
        </w:rPr>
        <w:t>]</w:t>
      </w:r>
    </w:p>
    <w:p w14:paraId="2A99349C" w14:textId="77777777" w:rsidR="00CA0911" w:rsidRDefault="00501CB9" w:rsidP="00390F56">
      <w:pPr>
        <w:ind w:left="720"/>
        <w:jc w:val="both"/>
        <w:rPr>
          <w:rFonts w:cstheme="minorHAnsi"/>
          <w:szCs w:val="22"/>
          <w:lang w:val="en-US"/>
        </w:rPr>
      </w:pPr>
      <w:r w:rsidRPr="00F41DBE">
        <w:rPr>
          <w:szCs w:val="22"/>
          <w:lang w:val="en-US"/>
        </w:rPr>
        <w:t>"</w:t>
      </w:r>
      <w:r w:rsidRPr="00F41DBE">
        <w:rPr>
          <w:b/>
          <w:bCs/>
          <w:szCs w:val="22"/>
          <w:lang w:val="en-US"/>
        </w:rPr>
        <w:t>Sensitive Data</w:t>
      </w:r>
      <w:r w:rsidRPr="00F41DBE">
        <w:rPr>
          <w:szCs w:val="22"/>
          <w:lang w:val="en-US"/>
        </w:rPr>
        <w:t>" means Personal Data classified by law as sensitive data</w:t>
      </w:r>
      <w:r>
        <w:rPr>
          <w:szCs w:val="22"/>
          <w:lang w:val="en-US"/>
        </w:rPr>
        <w:t xml:space="preserve">. </w:t>
      </w:r>
      <w:r w:rsidR="0054794B" w:rsidRPr="00395362">
        <w:rPr>
          <w:rFonts w:cstheme="minorHAnsi"/>
          <w:szCs w:val="22"/>
        </w:rPr>
        <w:t>We will only collect, use</w:t>
      </w:r>
      <w:r>
        <w:rPr>
          <w:rFonts w:cstheme="minorHAnsi"/>
          <w:szCs w:val="22"/>
        </w:rPr>
        <w:t>,</w:t>
      </w:r>
      <w:r w:rsidR="0054794B" w:rsidRPr="00395362">
        <w:rPr>
          <w:rFonts w:cstheme="minorHAnsi"/>
          <w:szCs w:val="22"/>
        </w:rPr>
        <w:t xml:space="preserve"> disclose </w:t>
      </w:r>
      <w:r w:rsidRPr="00501CB9">
        <w:rPr>
          <w:rFonts w:cstheme="minorHAnsi"/>
          <w:szCs w:val="22"/>
        </w:rPr>
        <w:t xml:space="preserve">and/or transfer outside of Thailand </w:t>
      </w:r>
      <w:r>
        <w:rPr>
          <w:rFonts w:cstheme="minorHAnsi"/>
          <w:szCs w:val="22"/>
        </w:rPr>
        <w:t>Sensitive Data</w:t>
      </w:r>
      <w:r>
        <w:rPr>
          <w:rFonts w:cstheme="minorHAnsi"/>
          <w:szCs w:val="22"/>
          <w:lang w:val="en-US"/>
        </w:rPr>
        <w:t xml:space="preserve"> if we have received</w:t>
      </w:r>
      <w:r w:rsidR="0054794B" w:rsidRPr="00395362">
        <w:rPr>
          <w:rFonts w:cstheme="minorHAnsi"/>
          <w:szCs w:val="22"/>
          <w:lang w:val="en-US"/>
        </w:rPr>
        <w:t xml:space="preserve"> your explicit consent or </w:t>
      </w:r>
      <w:r>
        <w:rPr>
          <w:rFonts w:cstheme="minorHAnsi"/>
          <w:szCs w:val="22"/>
          <w:lang w:val="en-US"/>
        </w:rPr>
        <w:t>as</w:t>
      </w:r>
      <w:r w:rsidR="0054794B" w:rsidRPr="00395362">
        <w:rPr>
          <w:rFonts w:cstheme="minorHAnsi"/>
          <w:szCs w:val="22"/>
          <w:lang w:val="en-US"/>
        </w:rPr>
        <w:t xml:space="preserve"> permitted by law.</w:t>
      </w:r>
    </w:p>
    <w:p w14:paraId="528406C2" w14:textId="77777777" w:rsidR="00501CB9" w:rsidRDefault="00501CB9" w:rsidP="00390F56">
      <w:pPr>
        <w:ind w:left="720"/>
        <w:jc w:val="both"/>
        <w:rPr>
          <w:rFonts w:cstheme="minorHAnsi"/>
          <w:szCs w:val="22"/>
          <w:lang w:val="en-US"/>
        </w:rPr>
      </w:pPr>
    </w:p>
    <w:p w14:paraId="2E042242" w14:textId="77777777" w:rsidR="00501CB9" w:rsidRPr="007D5FF2" w:rsidRDefault="00501CB9" w:rsidP="00501CB9">
      <w:pPr>
        <w:spacing w:after="180" w:line="240" w:lineRule="atLeast"/>
        <w:ind w:left="720"/>
        <w:jc w:val="both"/>
        <w:rPr>
          <w:szCs w:val="22"/>
          <w:highlight w:val="yellow"/>
          <w:lang w:val="en-US"/>
        </w:rPr>
      </w:pPr>
      <w:r>
        <w:rPr>
          <w:szCs w:val="22"/>
          <w:lang w:val="en-US"/>
        </w:rPr>
        <w:t xml:space="preserve">We will </w:t>
      </w:r>
      <w:r w:rsidRPr="005423BB">
        <w:rPr>
          <w:szCs w:val="22"/>
          <w:lang w:val="en-US"/>
        </w:rPr>
        <w:t xml:space="preserve">collect, use, disclose and/or transfer </w:t>
      </w:r>
      <w:r>
        <w:rPr>
          <w:szCs w:val="22"/>
          <w:lang w:val="en-US"/>
        </w:rPr>
        <w:t xml:space="preserve">outside of Thailand </w:t>
      </w:r>
      <w:r w:rsidRPr="005423BB">
        <w:rPr>
          <w:szCs w:val="22"/>
          <w:lang w:val="en-US"/>
        </w:rPr>
        <w:t>the following Sensitive Data about you:</w:t>
      </w:r>
      <w:r w:rsidRPr="007D5FF2">
        <w:rPr>
          <w:szCs w:val="22"/>
          <w:highlight w:val="yellow"/>
          <w:lang w:val="en-US"/>
        </w:rPr>
        <w:t xml:space="preserve"> </w:t>
      </w:r>
    </w:p>
    <w:p w14:paraId="6FA31963" w14:textId="77777777" w:rsidR="00501CB9" w:rsidRPr="007D5FF2" w:rsidRDefault="00501CB9" w:rsidP="00955A98">
      <w:pPr>
        <w:pStyle w:val="ListParagraph"/>
        <w:numPr>
          <w:ilvl w:val="0"/>
          <w:numId w:val="59"/>
        </w:numPr>
        <w:spacing w:after="180" w:line="240" w:lineRule="atLeast"/>
        <w:ind w:left="1440"/>
        <w:contextualSpacing w:val="0"/>
        <w:jc w:val="both"/>
        <w:rPr>
          <w:lang w:val="en-US"/>
        </w:rPr>
      </w:pPr>
      <w:commentRangeStart w:id="4"/>
      <w:r>
        <w:rPr>
          <w:szCs w:val="22"/>
          <w:highlight w:val="yellow"/>
          <w:lang w:val="en-US"/>
        </w:rPr>
        <w:t>[</w:t>
      </w:r>
      <w:r w:rsidRPr="007D5FF2">
        <w:rPr>
          <w:szCs w:val="22"/>
          <w:highlight w:val="yellow"/>
          <w:lang w:val="en-US"/>
        </w:rPr>
        <w:t>biometric data</w:t>
      </w:r>
      <w:r>
        <w:rPr>
          <w:szCs w:val="22"/>
          <w:highlight w:val="yellow"/>
          <w:lang w:val="en-US"/>
        </w:rPr>
        <w:t>, such as facial recognition or finger scan</w:t>
      </w:r>
      <w:r w:rsidR="00E26C3C">
        <w:rPr>
          <w:szCs w:val="22"/>
          <w:highlight w:val="yellow"/>
          <w:lang w:val="en-US"/>
        </w:rPr>
        <w:t>s</w:t>
      </w:r>
      <w:r>
        <w:rPr>
          <w:szCs w:val="22"/>
          <w:highlight w:val="yellow"/>
          <w:lang w:val="en-US"/>
        </w:rPr>
        <w:t xml:space="preserve"> for certain products and services</w:t>
      </w:r>
      <w:r w:rsidRPr="007D5FF2">
        <w:rPr>
          <w:szCs w:val="22"/>
          <w:lang w:val="en-US"/>
        </w:rPr>
        <w:t>;</w:t>
      </w:r>
    </w:p>
    <w:p w14:paraId="5F11DBE1" w14:textId="77777777" w:rsidR="00501CB9" w:rsidRPr="007D5FF2" w:rsidRDefault="00501CB9" w:rsidP="00955A98">
      <w:pPr>
        <w:pStyle w:val="ListParagraph"/>
        <w:numPr>
          <w:ilvl w:val="0"/>
          <w:numId w:val="59"/>
        </w:numPr>
        <w:spacing w:after="180" w:line="240" w:lineRule="atLeast"/>
        <w:ind w:left="1440"/>
        <w:contextualSpacing w:val="0"/>
        <w:jc w:val="both"/>
        <w:rPr>
          <w:lang w:val="en-US"/>
        </w:rPr>
      </w:pPr>
      <w:commentRangeStart w:id="5"/>
      <w:r w:rsidRPr="007D5FF2">
        <w:rPr>
          <w:szCs w:val="22"/>
          <w:highlight w:val="yellow"/>
          <w:lang w:val="en-US"/>
        </w:rPr>
        <w:t>health data</w:t>
      </w:r>
      <w:r w:rsidR="00EC345B">
        <w:rPr>
          <w:szCs w:val="22"/>
          <w:highlight w:val="yellow"/>
          <w:lang w:val="en-US"/>
        </w:rPr>
        <w:t xml:space="preserve">, </w:t>
      </w:r>
      <w:r w:rsidRPr="007D5FF2">
        <w:rPr>
          <w:szCs w:val="22"/>
          <w:highlight w:val="yellow"/>
          <w:lang w:val="en-US"/>
        </w:rPr>
        <w:t>such as m</w:t>
      </w:r>
      <w:r w:rsidR="00B202D9">
        <w:rPr>
          <w:szCs w:val="22"/>
          <w:highlight w:val="yellow"/>
          <w:lang w:val="en-US"/>
        </w:rPr>
        <w:t>edical information</w:t>
      </w:r>
      <w:r w:rsidRPr="007D5FF2">
        <w:rPr>
          <w:szCs w:val="22"/>
          <w:lang w:val="en-US"/>
        </w:rPr>
        <w:t>;</w:t>
      </w:r>
      <w:commentRangeEnd w:id="5"/>
      <w:r w:rsidR="00B202D9">
        <w:rPr>
          <w:rStyle w:val="CommentReference"/>
        </w:rPr>
        <w:commentReference w:id="5"/>
      </w:r>
    </w:p>
    <w:p w14:paraId="4B2D3CC0" w14:textId="77777777" w:rsidR="00501CB9" w:rsidRPr="007D5FF2" w:rsidRDefault="00501CB9" w:rsidP="00955A98">
      <w:pPr>
        <w:pStyle w:val="ListParagraph"/>
        <w:numPr>
          <w:ilvl w:val="0"/>
          <w:numId w:val="59"/>
        </w:numPr>
        <w:spacing w:after="180" w:line="240" w:lineRule="atLeast"/>
        <w:ind w:left="1440"/>
        <w:contextualSpacing w:val="0"/>
        <w:jc w:val="both"/>
        <w:rPr>
          <w:lang w:val="en-US"/>
        </w:rPr>
      </w:pPr>
      <w:r w:rsidRPr="007D5FF2">
        <w:rPr>
          <w:szCs w:val="22"/>
          <w:highlight w:val="yellow"/>
          <w:lang w:val="en-US"/>
        </w:rPr>
        <w:t>criminal rec</w:t>
      </w:r>
      <w:r w:rsidRPr="00C62B1D">
        <w:rPr>
          <w:szCs w:val="22"/>
          <w:highlight w:val="yellow"/>
          <w:lang w:val="en-US"/>
        </w:rPr>
        <w:t>ords</w:t>
      </w:r>
      <w:r w:rsidRPr="007D5FF2">
        <w:rPr>
          <w:szCs w:val="22"/>
          <w:lang w:val="en-US"/>
        </w:rPr>
        <w:t>; and</w:t>
      </w:r>
    </w:p>
    <w:p w14:paraId="21806ED0" w14:textId="77777777" w:rsidR="00EA6DC2" w:rsidRPr="00955A98" w:rsidRDefault="00501CB9" w:rsidP="00955A98">
      <w:pPr>
        <w:pStyle w:val="ListParagraph"/>
        <w:numPr>
          <w:ilvl w:val="0"/>
          <w:numId w:val="59"/>
        </w:numPr>
        <w:spacing w:after="180" w:line="240" w:lineRule="atLeast"/>
        <w:ind w:left="1440"/>
        <w:contextualSpacing w:val="0"/>
        <w:jc w:val="both"/>
        <w:rPr>
          <w:szCs w:val="22"/>
          <w:lang w:val="en-US"/>
        </w:rPr>
      </w:pPr>
      <w:proofErr w:type="gramStart"/>
      <w:r w:rsidRPr="007D5FF2">
        <w:rPr>
          <w:szCs w:val="22"/>
          <w:highlight w:val="yellow"/>
          <w:lang w:val="en-US"/>
        </w:rPr>
        <w:t>race</w:t>
      </w:r>
      <w:proofErr w:type="gramEnd"/>
      <w:r w:rsidR="002A1DC1">
        <w:rPr>
          <w:szCs w:val="22"/>
          <w:highlight w:val="yellow"/>
          <w:lang w:val="en-US"/>
        </w:rPr>
        <w:t>,</w:t>
      </w:r>
      <w:r w:rsidRPr="007D5FF2">
        <w:rPr>
          <w:szCs w:val="22"/>
          <w:highlight w:val="yellow"/>
          <w:lang w:val="en-US"/>
        </w:rPr>
        <w:t xml:space="preserve"> religion</w:t>
      </w:r>
      <w:r w:rsidR="002A1DC1">
        <w:rPr>
          <w:szCs w:val="22"/>
          <w:highlight w:val="yellow"/>
          <w:lang w:val="en-US"/>
        </w:rPr>
        <w:t>, or other sensitive data as shown in the identification document</w:t>
      </w:r>
      <w:r w:rsidRPr="007D5FF2">
        <w:rPr>
          <w:szCs w:val="22"/>
          <w:highlight w:val="yellow"/>
          <w:lang w:val="en-US"/>
        </w:rPr>
        <w:t>.]</w:t>
      </w:r>
      <w:commentRangeEnd w:id="4"/>
      <w:r w:rsidR="00CB684D">
        <w:rPr>
          <w:rStyle w:val="CommentReference"/>
        </w:rPr>
        <w:commentReference w:id="4"/>
      </w:r>
    </w:p>
    <w:p w14:paraId="5727EBF7" w14:textId="77777777" w:rsidR="0056346C" w:rsidRPr="00395362" w:rsidRDefault="00EA6DC2" w:rsidP="00395362">
      <w:pPr>
        <w:jc w:val="both"/>
        <w:rPr>
          <w:rFonts w:cstheme="minorHAnsi"/>
          <w:b/>
          <w:bCs/>
          <w:szCs w:val="22"/>
        </w:rPr>
      </w:pPr>
      <w:r w:rsidRPr="00395362">
        <w:rPr>
          <w:rFonts w:cstheme="minorHAnsi"/>
          <w:b/>
          <w:bCs/>
          <w:szCs w:val="22"/>
        </w:rPr>
        <w:t xml:space="preserve">2. </w:t>
      </w:r>
      <w:r w:rsidR="00390F56">
        <w:rPr>
          <w:rFonts w:cstheme="minorHAnsi"/>
          <w:b/>
          <w:bCs/>
          <w:szCs w:val="22"/>
        </w:rPr>
        <w:tab/>
      </w:r>
      <w:commentRangeStart w:id="6"/>
      <w:r w:rsidR="00303DCA">
        <w:rPr>
          <w:rFonts w:cstheme="minorHAnsi"/>
          <w:b/>
          <w:bCs/>
          <w:szCs w:val="22"/>
        </w:rPr>
        <w:t>How</w:t>
      </w:r>
      <w:r w:rsidR="0056346C" w:rsidRPr="00395362">
        <w:rPr>
          <w:rFonts w:cstheme="minorHAnsi"/>
          <w:b/>
          <w:bCs/>
          <w:szCs w:val="22"/>
        </w:rPr>
        <w:t xml:space="preserve"> we collect, use or disclose your </w:t>
      </w:r>
      <w:r w:rsidR="00411304">
        <w:rPr>
          <w:rFonts w:cstheme="minorHAnsi"/>
          <w:b/>
          <w:bCs/>
          <w:szCs w:val="22"/>
        </w:rPr>
        <w:t>P</w:t>
      </w:r>
      <w:r w:rsidR="0056346C" w:rsidRPr="00395362">
        <w:rPr>
          <w:rFonts w:cstheme="minorHAnsi"/>
          <w:b/>
          <w:bCs/>
          <w:szCs w:val="22"/>
        </w:rPr>
        <w:t xml:space="preserve">ersonal </w:t>
      </w:r>
      <w:r w:rsidR="00411304">
        <w:rPr>
          <w:rFonts w:cstheme="minorHAnsi"/>
          <w:b/>
          <w:bCs/>
          <w:szCs w:val="22"/>
        </w:rPr>
        <w:t>D</w:t>
      </w:r>
      <w:r w:rsidR="0056346C" w:rsidRPr="00395362">
        <w:rPr>
          <w:rFonts w:cstheme="minorHAnsi"/>
          <w:b/>
          <w:bCs/>
          <w:szCs w:val="22"/>
        </w:rPr>
        <w:t>ata</w:t>
      </w:r>
      <w:commentRangeEnd w:id="6"/>
      <w:r w:rsidR="0089552A">
        <w:rPr>
          <w:rStyle w:val="CommentReference"/>
        </w:rPr>
        <w:commentReference w:id="6"/>
      </w:r>
    </w:p>
    <w:p w14:paraId="31944ABB" w14:textId="77777777" w:rsidR="0056346C" w:rsidRPr="00395362" w:rsidRDefault="0056346C" w:rsidP="00395362">
      <w:pPr>
        <w:jc w:val="both"/>
        <w:rPr>
          <w:rFonts w:cstheme="minorHAnsi"/>
          <w:szCs w:val="22"/>
        </w:rPr>
      </w:pPr>
    </w:p>
    <w:p w14:paraId="2103C645" w14:textId="77777777" w:rsidR="00D86724" w:rsidRPr="00395362" w:rsidRDefault="00D86724" w:rsidP="00FD2CD6">
      <w:pPr>
        <w:ind w:left="720"/>
        <w:jc w:val="both"/>
        <w:rPr>
          <w:rFonts w:cstheme="minorHAnsi"/>
          <w:szCs w:val="22"/>
        </w:rPr>
      </w:pPr>
      <w:r w:rsidRPr="00395362">
        <w:rPr>
          <w:rFonts w:cstheme="minorHAnsi"/>
          <w:szCs w:val="22"/>
          <w:lang w:val="en-US"/>
        </w:rPr>
        <w:t xml:space="preserve">We may collect, </w:t>
      </w:r>
      <w:r w:rsidRPr="00395362">
        <w:rPr>
          <w:rFonts w:cstheme="minorHAnsi"/>
          <w:szCs w:val="22"/>
        </w:rPr>
        <w:t>use</w:t>
      </w:r>
      <w:r w:rsidR="00FD2CD6">
        <w:rPr>
          <w:rFonts w:cstheme="minorHAnsi"/>
          <w:szCs w:val="22"/>
        </w:rPr>
        <w:t>,</w:t>
      </w:r>
      <w:r w:rsidRPr="00395362">
        <w:rPr>
          <w:rFonts w:cstheme="minorHAnsi"/>
          <w:szCs w:val="22"/>
        </w:rPr>
        <w:t xml:space="preserve"> disclose</w:t>
      </w:r>
      <w:r w:rsidR="00FD2CD6">
        <w:rPr>
          <w:rFonts w:cstheme="minorHAnsi"/>
          <w:szCs w:val="22"/>
        </w:rPr>
        <w:t xml:space="preserve"> and/or transfer outside of Thailand</w:t>
      </w:r>
      <w:r w:rsidRPr="00395362">
        <w:rPr>
          <w:rFonts w:cstheme="minorHAnsi"/>
          <w:szCs w:val="22"/>
        </w:rPr>
        <w:t xml:space="preserve"> your </w:t>
      </w:r>
      <w:r w:rsidR="006A1746">
        <w:rPr>
          <w:rFonts w:cstheme="minorHAnsi"/>
          <w:szCs w:val="22"/>
          <w:lang w:val="en-US"/>
        </w:rPr>
        <w:t>P</w:t>
      </w:r>
      <w:r w:rsidR="006A1746" w:rsidRPr="00395362">
        <w:rPr>
          <w:rFonts w:cstheme="minorHAnsi"/>
          <w:szCs w:val="22"/>
          <w:lang w:val="en-US"/>
        </w:rPr>
        <w:t>ersonal</w:t>
      </w:r>
      <w:r w:rsidR="00D810C7" w:rsidRPr="00395362">
        <w:rPr>
          <w:rFonts w:cstheme="minorHAnsi"/>
          <w:szCs w:val="22"/>
          <w:lang w:val="en-US"/>
        </w:rPr>
        <w:t xml:space="preserve"> </w:t>
      </w:r>
      <w:r w:rsidR="00411304">
        <w:rPr>
          <w:rFonts w:cstheme="minorHAnsi"/>
          <w:szCs w:val="22"/>
          <w:lang w:val="en-US"/>
        </w:rPr>
        <w:t>D</w:t>
      </w:r>
      <w:r w:rsidR="009E20BD" w:rsidRPr="00395362">
        <w:rPr>
          <w:rFonts w:cstheme="minorHAnsi"/>
          <w:szCs w:val="22"/>
          <w:lang w:val="en-US"/>
        </w:rPr>
        <w:t>ata</w:t>
      </w:r>
      <w:r w:rsidRPr="00395362">
        <w:rPr>
          <w:rFonts w:cstheme="minorHAnsi"/>
          <w:szCs w:val="22"/>
        </w:rPr>
        <w:t xml:space="preserve"> </w:t>
      </w:r>
      <w:r w:rsidR="00FD2CD6">
        <w:rPr>
          <w:rFonts w:cstheme="minorHAnsi"/>
          <w:szCs w:val="22"/>
        </w:rPr>
        <w:t xml:space="preserve">and Sensitive Data </w:t>
      </w:r>
      <w:r w:rsidRPr="00395362">
        <w:rPr>
          <w:rFonts w:cstheme="minorHAnsi"/>
          <w:szCs w:val="22"/>
        </w:rPr>
        <w:t>for the following purposes</w:t>
      </w:r>
      <w:r w:rsidR="00E26C3C">
        <w:rPr>
          <w:rFonts w:cstheme="minorHAnsi"/>
          <w:szCs w:val="22"/>
        </w:rPr>
        <w:t>.</w:t>
      </w:r>
    </w:p>
    <w:p w14:paraId="28DA12D8" w14:textId="77777777" w:rsidR="00F54DA3" w:rsidRPr="00395362" w:rsidRDefault="00F54DA3" w:rsidP="00395362">
      <w:pPr>
        <w:jc w:val="both"/>
        <w:rPr>
          <w:rFonts w:cstheme="minorHAnsi"/>
          <w:szCs w:val="22"/>
        </w:rPr>
      </w:pPr>
    </w:p>
    <w:p w14:paraId="5111B0C6" w14:textId="016B7F80" w:rsidR="00EA6DC2" w:rsidRPr="00395362" w:rsidRDefault="008D0D54" w:rsidP="00390F56">
      <w:pPr>
        <w:ind w:left="720"/>
        <w:jc w:val="both"/>
        <w:rPr>
          <w:rFonts w:cstheme="minorHAnsi"/>
          <w:b/>
          <w:bCs/>
          <w:szCs w:val="22"/>
        </w:rPr>
      </w:pPr>
      <w:r>
        <w:rPr>
          <w:rFonts w:cstheme="minorHAnsi"/>
          <w:b/>
          <w:bCs/>
          <w:szCs w:val="22"/>
        </w:rPr>
        <w:t>2.1</w:t>
      </w:r>
      <w:r w:rsidR="00390F56">
        <w:rPr>
          <w:rFonts w:cstheme="minorHAnsi"/>
          <w:b/>
          <w:bCs/>
          <w:szCs w:val="22"/>
        </w:rPr>
        <w:tab/>
      </w:r>
      <w:r w:rsidR="00E26C3C">
        <w:rPr>
          <w:rFonts w:cstheme="minorHAnsi"/>
          <w:b/>
          <w:bCs/>
          <w:szCs w:val="22"/>
        </w:rPr>
        <w:t>Why consent is required</w:t>
      </w:r>
    </w:p>
    <w:p w14:paraId="2EB780A2" w14:textId="77777777" w:rsidR="00423B91" w:rsidRPr="00395362" w:rsidRDefault="00423B91" w:rsidP="00395362">
      <w:pPr>
        <w:jc w:val="both"/>
        <w:rPr>
          <w:rFonts w:cstheme="minorHAnsi"/>
          <w:szCs w:val="22"/>
        </w:rPr>
      </w:pPr>
    </w:p>
    <w:p w14:paraId="50CEA57C" w14:textId="77777777" w:rsidR="00854DDC" w:rsidRPr="00981BF3" w:rsidRDefault="00854DDC" w:rsidP="00854DDC">
      <w:pPr>
        <w:spacing w:after="240"/>
        <w:ind w:left="1440"/>
        <w:jc w:val="both"/>
        <w:rPr>
          <w:rFonts w:cstheme="minorHAnsi"/>
          <w:szCs w:val="22"/>
        </w:rPr>
      </w:pPr>
      <w:r w:rsidRPr="00981BF3">
        <w:rPr>
          <w:rFonts w:cstheme="minorHAnsi"/>
          <w:szCs w:val="22"/>
          <w:lang w:val="en-US"/>
        </w:rPr>
        <w:t>We rely on your consent to:</w:t>
      </w:r>
    </w:p>
    <w:p w14:paraId="22AF6FB3" w14:textId="6D4B551B" w:rsidR="00AC12FC" w:rsidRPr="0073633A" w:rsidRDefault="00A15A6F" w:rsidP="001A41A1">
      <w:pPr>
        <w:pStyle w:val="ListParagraph"/>
        <w:numPr>
          <w:ilvl w:val="0"/>
          <w:numId w:val="58"/>
        </w:numPr>
        <w:spacing w:after="240"/>
        <w:ind w:left="2160" w:hanging="720"/>
        <w:contextualSpacing w:val="0"/>
        <w:jc w:val="both"/>
        <w:rPr>
          <w:rFonts w:cstheme="minorHAnsi"/>
          <w:szCs w:val="22"/>
        </w:rPr>
      </w:pPr>
      <w:commentRangeStart w:id="7"/>
      <w:r w:rsidRPr="00981BF3">
        <w:rPr>
          <w:rFonts w:cstheme="minorHAnsi"/>
          <w:szCs w:val="22"/>
        </w:rPr>
        <w:t xml:space="preserve">provide </w:t>
      </w:r>
      <w:r w:rsidR="003507B4" w:rsidRPr="00981BF3">
        <w:rPr>
          <w:rFonts w:cstheme="minorHAnsi"/>
          <w:szCs w:val="22"/>
        </w:rPr>
        <w:t>marketing communications, information, special offers, promotional mat</w:t>
      </w:r>
      <w:r w:rsidR="003507B4" w:rsidRPr="004D6A5E">
        <w:rPr>
          <w:rFonts w:cstheme="minorHAnsi"/>
          <w:szCs w:val="22"/>
        </w:rPr>
        <w:t xml:space="preserve">erials about </w:t>
      </w:r>
      <w:r w:rsidR="002A1DC1">
        <w:rPr>
          <w:rFonts w:cstheme="minorHAnsi"/>
          <w:szCs w:val="22"/>
        </w:rPr>
        <w:t xml:space="preserve">the </w:t>
      </w:r>
      <w:r w:rsidR="002A1DC1" w:rsidRPr="004D6A5E">
        <w:rPr>
          <w:rFonts w:cstheme="minorHAnsi"/>
          <w:szCs w:val="22"/>
        </w:rPr>
        <w:t>products and services</w:t>
      </w:r>
      <w:r w:rsidR="002A1DC1">
        <w:rPr>
          <w:rFonts w:cstheme="minorHAnsi"/>
          <w:szCs w:val="22"/>
        </w:rPr>
        <w:t xml:space="preserve"> of the Company, our affiliates and subsidiaries and the</w:t>
      </w:r>
      <w:r w:rsidR="002A1DC1" w:rsidRPr="004D6A5E">
        <w:rPr>
          <w:rFonts w:cstheme="minorHAnsi"/>
          <w:szCs w:val="22"/>
        </w:rPr>
        <w:t xml:space="preserve"> </w:t>
      </w:r>
      <w:r w:rsidR="003507B4" w:rsidRPr="004D6A5E">
        <w:rPr>
          <w:rFonts w:cstheme="minorHAnsi"/>
          <w:szCs w:val="22"/>
        </w:rPr>
        <w:t>third</w:t>
      </w:r>
      <w:r w:rsidR="002A1DC1">
        <w:rPr>
          <w:rFonts w:cstheme="minorHAnsi"/>
          <w:szCs w:val="22"/>
        </w:rPr>
        <w:t xml:space="preserve"> </w:t>
      </w:r>
      <w:r w:rsidR="003507B4" w:rsidRPr="004D6A5E">
        <w:rPr>
          <w:rFonts w:cstheme="minorHAnsi"/>
          <w:szCs w:val="22"/>
        </w:rPr>
        <w:t>part</w:t>
      </w:r>
      <w:r w:rsidR="002A1DC1">
        <w:rPr>
          <w:rFonts w:cstheme="minorHAnsi"/>
          <w:szCs w:val="22"/>
        </w:rPr>
        <w:t>ies which we cannot rely on other legal grounds</w:t>
      </w:r>
      <w:commentRangeEnd w:id="7"/>
      <w:r w:rsidR="008B5C65">
        <w:rPr>
          <w:rStyle w:val="CommentReference"/>
        </w:rPr>
        <w:commentReference w:id="7"/>
      </w:r>
      <w:r w:rsidR="001947E0">
        <w:rPr>
          <w:rFonts w:cstheme="minorHAnsi"/>
          <w:szCs w:val="22"/>
        </w:rPr>
        <w:t>;</w:t>
      </w:r>
    </w:p>
    <w:p w14:paraId="3F5CDDD9" w14:textId="3450FDEF" w:rsidR="002A1DC1" w:rsidRDefault="0044331B" w:rsidP="003A4C1E">
      <w:pPr>
        <w:pStyle w:val="ListParagraph"/>
        <w:numPr>
          <w:ilvl w:val="0"/>
          <w:numId w:val="58"/>
        </w:numPr>
        <w:spacing w:after="240"/>
        <w:ind w:left="2160" w:hanging="720"/>
        <w:contextualSpacing w:val="0"/>
        <w:jc w:val="both"/>
        <w:rPr>
          <w:rFonts w:cstheme="minorHAnsi"/>
          <w:szCs w:val="22"/>
        </w:rPr>
      </w:pPr>
      <w:r>
        <w:rPr>
          <w:rFonts w:cstheme="minorHAnsi"/>
          <w:szCs w:val="22"/>
        </w:rPr>
        <w:t>c</w:t>
      </w:r>
      <w:r w:rsidR="00C73CF3">
        <w:rPr>
          <w:rFonts w:cstheme="minorHAnsi"/>
          <w:szCs w:val="22"/>
        </w:rPr>
        <w:t xml:space="preserve">ollect, use, </w:t>
      </w:r>
      <w:ins w:id="8" w:author="Baker &amp; McKenzie" w:date="2020-03-02T19:45:00Z">
        <w:r w:rsidR="006641F1">
          <w:rPr>
            <w:rFonts w:cstheme="minorHAnsi"/>
            <w:szCs w:val="22"/>
          </w:rPr>
          <w:t xml:space="preserve">and/or </w:t>
        </w:r>
      </w:ins>
      <w:r w:rsidR="00C73CF3">
        <w:rPr>
          <w:rFonts w:cstheme="minorHAnsi"/>
          <w:szCs w:val="22"/>
        </w:rPr>
        <w:t>disclose</w:t>
      </w:r>
      <w:del w:id="9" w:author="Baker &amp; McKenzie" w:date="2020-03-02T19:45:00Z">
        <w:r w:rsidR="00C73CF3" w:rsidDel="006641F1">
          <w:rPr>
            <w:rFonts w:cstheme="minorHAnsi"/>
            <w:szCs w:val="22"/>
          </w:rPr>
          <w:delText>, and/or transfer outside of Thailand</w:delText>
        </w:r>
      </w:del>
      <w:r w:rsidR="00C73CF3">
        <w:rPr>
          <w:rFonts w:cstheme="minorHAnsi"/>
          <w:szCs w:val="22"/>
        </w:rPr>
        <w:t xml:space="preserve"> </w:t>
      </w:r>
      <w:r w:rsidR="002944CE" w:rsidRPr="001A1641">
        <w:rPr>
          <w:rFonts w:cstheme="minorHAnsi"/>
          <w:szCs w:val="22"/>
        </w:rPr>
        <w:t xml:space="preserve">your </w:t>
      </w:r>
      <w:r w:rsidR="00C73CF3">
        <w:rPr>
          <w:rFonts w:cstheme="minorHAnsi"/>
          <w:szCs w:val="22"/>
        </w:rPr>
        <w:t xml:space="preserve">Sensitive </w:t>
      </w:r>
      <w:r w:rsidR="00411304">
        <w:rPr>
          <w:rFonts w:cstheme="minorHAnsi"/>
          <w:szCs w:val="22"/>
        </w:rPr>
        <w:t>D</w:t>
      </w:r>
      <w:r w:rsidR="003507B4" w:rsidRPr="001A1641">
        <w:rPr>
          <w:rFonts w:cstheme="minorHAnsi"/>
          <w:szCs w:val="22"/>
        </w:rPr>
        <w:t xml:space="preserve">ata </w:t>
      </w:r>
      <w:r w:rsidR="006D71C4" w:rsidRPr="001A1641">
        <w:rPr>
          <w:rFonts w:cstheme="minorHAnsi"/>
          <w:szCs w:val="22"/>
        </w:rPr>
        <w:t xml:space="preserve">for the </w:t>
      </w:r>
      <w:r w:rsidR="002A1DC1">
        <w:rPr>
          <w:rFonts w:cstheme="minorHAnsi"/>
          <w:szCs w:val="22"/>
        </w:rPr>
        <w:t xml:space="preserve">following </w:t>
      </w:r>
      <w:r w:rsidR="006D71C4" w:rsidRPr="001A1641">
        <w:rPr>
          <w:rFonts w:cstheme="minorHAnsi"/>
          <w:szCs w:val="22"/>
        </w:rPr>
        <w:t>purposes</w:t>
      </w:r>
      <w:r w:rsidR="002A1DC1">
        <w:rPr>
          <w:rFonts w:cstheme="minorHAnsi"/>
          <w:szCs w:val="22"/>
        </w:rPr>
        <w:t>:</w:t>
      </w:r>
    </w:p>
    <w:p w14:paraId="68B7B408" w14:textId="77777777" w:rsidR="002A1DC1" w:rsidRPr="002A1DC1" w:rsidRDefault="002A1DC1" w:rsidP="00DA19B7">
      <w:pPr>
        <w:pStyle w:val="ListParagraph"/>
        <w:numPr>
          <w:ilvl w:val="1"/>
          <w:numId w:val="58"/>
        </w:numPr>
        <w:spacing w:after="240"/>
        <w:ind w:left="2880" w:hanging="720"/>
        <w:contextualSpacing w:val="0"/>
        <w:jc w:val="both"/>
        <w:rPr>
          <w:rFonts w:cstheme="minorHAnsi"/>
          <w:szCs w:val="22"/>
        </w:rPr>
      </w:pPr>
      <w:r>
        <w:rPr>
          <w:rFonts w:cstheme="minorHAnsi"/>
          <w:szCs w:val="22"/>
        </w:rPr>
        <w:t>biometric dat</w:t>
      </w:r>
      <w:r w:rsidRPr="002A1DC1">
        <w:rPr>
          <w:rFonts w:cstheme="minorHAnsi"/>
          <w:szCs w:val="22"/>
        </w:rPr>
        <w:t xml:space="preserve">a, </w:t>
      </w:r>
      <w:r w:rsidRPr="002A1DC1">
        <w:rPr>
          <w:szCs w:val="22"/>
          <w:lang w:val="en-US"/>
        </w:rPr>
        <w:t xml:space="preserve">race, religion, or other sensitive data as shown in the identification document for </w:t>
      </w:r>
      <w:r w:rsidR="00E24364">
        <w:rPr>
          <w:szCs w:val="22"/>
          <w:lang w:val="en-US"/>
        </w:rPr>
        <w:t xml:space="preserve">the purpose of </w:t>
      </w:r>
      <w:r w:rsidRPr="002A1DC1">
        <w:rPr>
          <w:szCs w:val="22"/>
          <w:lang w:val="en-US"/>
        </w:rPr>
        <w:t>authentication and verification</w:t>
      </w:r>
      <w:r>
        <w:rPr>
          <w:szCs w:val="22"/>
          <w:lang w:val="en-US"/>
        </w:rPr>
        <w:t>;</w:t>
      </w:r>
    </w:p>
    <w:p w14:paraId="6A828DD1" w14:textId="77777777" w:rsidR="00E24364" w:rsidRPr="00E24364" w:rsidRDefault="00E24364" w:rsidP="00DA19B7">
      <w:pPr>
        <w:pStyle w:val="ListParagraph"/>
        <w:numPr>
          <w:ilvl w:val="1"/>
          <w:numId w:val="58"/>
        </w:numPr>
        <w:spacing w:after="240"/>
        <w:ind w:left="2880" w:hanging="720"/>
        <w:contextualSpacing w:val="0"/>
        <w:jc w:val="both"/>
        <w:rPr>
          <w:rFonts w:cstheme="minorHAnsi"/>
          <w:szCs w:val="22"/>
        </w:rPr>
      </w:pPr>
      <w:r>
        <w:rPr>
          <w:szCs w:val="22"/>
          <w:lang w:val="en-US"/>
        </w:rPr>
        <w:t xml:space="preserve">health data for the purpose of </w:t>
      </w:r>
      <w:r w:rsidRPr="00E24364">
        <w:rPr>
          <w:szCs w:val="22"/>
          <w:highlight w:val="yellow"/>
          <w:lang w:val="en-US"/>
        </w:rPr>
        <w:t>[*]</w:t>
      </w:r>
    </w:p>
    <w:p w14:paraId="2D876EE2" w14:textId="77777777" w:rsidR="001947E0" w:rsidRPr="003A4C1E" w:rsidRDefault="00E24364" w:rsidP="00DA19B7">
      <w:pPr>
        <w:pStyle w:val="ListParagraph"/>
        <w:numPr>
          <w:ilvl w:val="1"/>
          <w:numId w:val="58"/>
        </w:numPr>
        <w:spacing w:after="240"/>
        <w:ind w:left="2880" w:hanging="720"/>
        <w:contextualSpacing w:val="0"/>
        <w:jc w:val="both"/>
        <w:rPr>
          <w:rFonts w:cstheme="minorHAnsi"/>
          <w:szCs w:val="22"/>
        </w:rPr>
      </w:pPr>
      <w:r>
        <w:rPr>
          <w:szCs w:val="22"/>
          <w:lang w:val="en-US"/>
        </w:rPr>
        <w:t>criminal record for the purpose of background check</w:t>
      </w:r>
      <w:r w:rsidR="001947E0">
        <w:rPr>
          <w:rFonts w:cstheme="minorHAnsi"/>
          <w:szCs w:val="22"/>
        </w:rPr>
        <w:t>;</w:t>
      </w:r>
      <w:r w:rsidR="00E26C3C">
        <w:rPr>
          <w:rFonts w:cstheme="minorHAnsi"/>
          <w:szCs w:val="22"/>
        </w:rPr>
        <w:t xml:space="preserve"> </w:t>
      </w:r>
      <w:r w:rsidR="00E26C3C" w:rsidRPr="003A4C1E">
        <w:rPr>
          <w:rFonts w:cstheme="minorHAnsi"/>
          <w:szCs w:val="22"/>
        </w:rPr>
        <w:t>and</w:t>
      </w:r>
    </w:p>
    <w:p w14:paraId="3FB5936B" w14:textId="6EBC92B5" w:rsidR="003507B4" w:rsidRPr="004C4117" w:rsidRDefault="00BC44E1" w:rsidP="00395362">
      <w:pPr>
        <w:pStyle w:val="ListParagraph"/>
        <w:numPr>
          <w:ilvl w:val="0"/>
          <w:numId w:val="58"/>
        </w:numPr>
        <w:spacing w:after="240"/>
        <w:ind w:left="2160" w:hanging="720"/>
        <w:contextualSpacing w:val="0"/>
        <w:jc w:val="both"/>
        <w:rPr>
          <w:rFonts w:cstheme="minorHAnsi"/>
          <w:szCs w:val="22"/>
        </w:rPr>
      </w:pPr>
      <w:r w:rsidRPr="006641F1">
        <w:rPr>
          <w:rFonts w:cstheme="minorHAnsi"/>
          <w:szCs w:val="22"/>
          <w:highlight w:val="yellow"/>
          <w:lang w:val="en-US"/>
        </w:rPr>
        <w:t>[</w:t>
      </w:r>
      <w:proofErr w:type="gramStart"/>
      <w:ins w:id="10" w:author="Baker &amp; McKenzie" w:date="2020-03-02T19:45:00Z">
        <w:r w:rsidR="006641F1" w:rsidRPr="006641F1">
          <w:rPr>
            <w:rFonts w:cstheme="minorHAnsi"/>
            <w:szCs w:val="22"/>
            <w:highlight w:val="yellow"/>
            <w:lang w:val="en-US"/>
          </w:rPr>
          <w:t>cross-border</w:t>
        </w:r>
        <w:proofErr w:type="gramEnd"/>
        <w:r w:rsidR="006641F1" w:rsidRPr="006641F1">
          <w:rPr>
            <w:rFonts w:cstheme="minorHAnsi"/>
            <w:szCs w:val="22"/>
            <w:highlight w:val="yellow"/>
            <w:lang w:val="en-US"/>
          </w:rPr>
          <w:t xml:space="preserve"> </w:t>
        </w:r>
      </w:ins>
      <w:r w:rsidR="00AC12FC" w:rsidRPr="006641F1">
        <w:rPr>
          <w:rFonts w:cstheme="minorHAnsi"/>
          <w:szCs w:val="22"/>
          <w:highlight w:val="yellow"/>
          <w:lang w:val="en-US"/>
        </w:rPr>
        <w:t>tra</w:t>
      </w:r>
      <w:r w:rsidR="00AC12FC" w:rsidRPr="00976F62">
        <w:rPr>
          <w:rFonts w:cstheme="minorHAnsi"/>
          <w:szCs w:val="22"/>
          <w:highlight w:val="yellow"/>
          <w:lang w:val="en-US"/>
        </w:rPr>
        <w:t xml:space="preserve">nsfer </w:t>
      </w:r>
      <w:r w:rsidR="00411304" w:rsidRPr="00976F62">
        <w:rPr>
          <w:rFonts w:cstheme="minorHAnsi"/>
          <w:szCs w:val="22"/>
          <w:highlight w:val="yellow"/>
          <w:lang w:val="en-US"/>
        </w:rPr>
        <w:t>your</w:t>
      </w:r>
      <w:r w:rsidR="00AC12FC" w:rsidRPr="00976F62">
        <w:rPr>
          <w:rFonts w:cstheme="minorHAnsi"/>
          <w:szCs w:val="22"/>
          <w:highlight w:val="yellow"/>
          <w:lang w:val="en-US"/>
        </w:rPr>
        <w:t xml:space="preserve"> </w:t>
      </w:r>
      <w:r w:rsidR="00411304" w:rsidRPr="00976F62">
        <w:rPr>
          <w:rFonts w:cstheme="minorHAnsi"/>
          <w:szCs w:val="22"/>
          <w:highlight w:val="yellow"/>
          <w:lang w:val="en-US"/>
        </w:rPr>
        <w:t>P</w:t>
      </w:r>
      <w:r w:rsidR="00AC12FC" w:rsidRPr="00976F62">
        <w:rPr>
          <w:rFonts w:cstheme="minorHAnsi"/>
          <w:szCs w:val="22"/>
          <w:highlight w:val="yellow"/>
          <w:lang w:val="en-US"/>
        </w:rPr>
        <w:t xml:space="preserve">ersonal </w:t>
      </w:r>
      <w:r w:rsidR="00411304" w:rsidRPr="00976F62">
        <w:rPr>
          <w:rFonts w:cstheme="minorHAnsi"/>
          <w:szCs w:val="22"/>
          <w:highlight w:val="yellow"/>
          <w:lang w:val="en-US"/>
        </w:rPr>
        <w:t>D</w:t>
      </w:r>
      <w:r w:rsidR="00AC12FC" w:rsidRPr="00976F62">
        <w:rPr>
          <w:rFonts w:cstheme="minorHAnsi"/>
          <w:szCs w:val="22"/>
          <w:highlight w:val="yellow"/>
          <w:lang w:val="en-US"/>
        </w:rPr>
        <w:t xml:space="preserve">ata to </w:t>
      </w:r>
      <w:r w:rsidR="00BF296E">
        <w:rPr>
          <w:rFonts w:cstheme="minorHAnsi"/>
          <w:szCs w:val="22"/>
          <w:highlight w:val="yellow"/>
          <w:lang w:val="en-US"/>
        </w:rPr>
        <w:t>a</w:t>
      </w:r>
      <w:r w:rsidR="00AC12FC" w:rsidRPr="00976F62">
        <w:rPr>
          <w:rFonts w:cstheme="minorHAnsi"/>
          <w:szCs w:val="22"/>
          <w:highlight w:val="yellow"/>
          <w:lang w:val="en-US"/>
        </w:rPr>
        <w:t xml:space="preserve"> </w:t>
      </w:r>
      <w:r w:rsidR="005B6450" w:rsidRPr="00976F62">
        <w:rPr>
          <w:rFonts w:cstheme="minorHAnsi"/>
          <w:szCs w:val="22"/>
          <w:highlight w:val="yellow"/>
          <w:lang w:val="en-US"/>
        </w:rPr>
        <w:t xml:space="preserve">country </w:t>
      </w:r>
      <w:r w:rsidR="00BF296E">
        <w:rPr>
          <w:rFonts w:cstheme="minorHAnsi"/>
          <w:szCs w:val="22"/>
          <w:highlight w:val="yellow"/>
          <w:lang w:val="en-US"/>
        </w:rPr>
        <w:t>which</w:t>
      </w:r>
      <w:r w:rsidR="005B6450" w:rsidRPr="00976F62">
        <w:rPr>
          <w:rFonts w:cstheme="minorHAnsi"/>
          <w:szCs w:val="22"/>
          <w:highlight w:val="yellow"/>
          <w:lang w:val="en-US"/>
        </w:rPr>
        <w:t xml:space="preserve"> may not have an adequate level of data protection</w:t>
      </w:r>
      <w:r w:rsidR="00BF296E">
        <w:rPr>
          <w:rFonts w:cstheme="minorHAnsi"/>
          <w:szCs w:val="22"/>
          <w:highlight w:val="yellow"/>
          <w:lang w:val="en-US"/>
        </w:rPr>
        <w:t>,</w:t>
      </w:r>
      <w:r w:rsidR="005B6450" w:rsidRPr="00976F62">
        <w:rPr>
          <w:rFonts w:cstheme="minorHAnsi"/>
          <w:szCs w:val="22"/>
          <w:highlight w:val="yellow"/>
          <w:lang w:val="en-US"/>
        </w:rPr>
        <w:t xml:space="preserve"> </w:t>
      </w:r>
      <w:r w:rsidR="00BF296E">
        <w:rPr>
          <w:rFonts w:cstheme="minorHAnsi"/>
          <w:szCs w:val="22"/>
          <w:highlight w:val="yellow"/>
          <w:lang w:val="en-US"/>
        </w:rPr>
        <w:t>for which</w:t>
      </w:r>
      <w:r w:rsidR="005B6450" w:rsidRPr="00976F62">
        <w:rPr>
          <w:rFonts w:cstheme="minorHAnsi"/>
          <w:szCs w:val="22"/>
          <w:highlight w:val="yellow"/>
          <w:lang w:val="en-US"/>
        </w:rPr>
        <w:t xml:space="preserve"> consent is required by</w:t>
      </w:r>
      <w:r w:rsidR="00AC12FC" w:rsidRPr="00976F62">
        <w:rPr>
          <w:rFonts w:cstheme="minorHAnsi"/>
          <w:szCs w:val="22"/>
          <w:highlight w:val="yellow"/>
          <w:lang w:val="en-US"/>
        </w:rPr>
        <w:t xml:space="preserve"> law</w:t>
      </w:r>
      <w:r>
        <w:rPr>
          <w:rFonts w:cstheme="minorHAnsi"/>
          <w:szCs w:val="22"/>
          <w:lang w:val="en-US"/>
        </w:rPr>
        <w:t>]</w:t>
      </w:r>
      <w:r w:rsidR="00AC12FC" w:rsidRPr="00AC12FC">
        <w:rPr>
          <w:rFonts w:cstheme="minorHAnsi"/>
          <w:szCs w:val="22"/>
          <w:lang w:val="en-US"/>
        </w:rPr>
        <w:t>.</w:t>
      </w:r>
    </w:p>
    <w:p w14:paraId="33E53601" w14:textId="77777777" w:rsidR="0090735C" w:rsidRPr="0090735C" w:rsidRDefault="003A4C1E" w:rsidP="0090735C">
      <w:pPr>
        <w:spacing w:after="240"/>
        <w:ind w:left="1440"/>
        <w:jc w:val="both"/>
        <w:rPr>
          <w:rFonts w:cstheme="minorHAnsi"/>
          <w:szCs w:val="22"/>
        </w:rPr>
      </w:pPr>
      <w:r w:rsidRPr="007D5FF2">
        <w:rPr>
          <w:szCs w:val="22"/>
          <w:lang w:val="en-US"/>
        </w:rPr>
        <w:t xml:space="preserve">Where legal basis is consent, </w:t>
      </w:r>
      <w:r>
        <w:rPr>
          <w:szCs w:val="22"/>
          <w:lang w:val="en-US"/>
        </w:rPr>
        <w:t>y</w:t>
      </w:r>
      <w:r w:rsidR="0090735C" w:rsidRPr="007D5FF2">
        <w:rPr>
          <w:szCs w:val="22"/>
          <w:lang w:val="en-US"/>
        </w:rPr>
        <w:t xml:space="preserve">ou have the right to withdraw </w:t>
      </w:r>
      <w:r w:rsidR="0090735C">
        <w:rPr>
          <w:szCs w:val="22"/>
          <w:lang w:val="en-US"/>
        </w:rPr>
        <w:t xml:space="preserve">your </w:t>
      </w:r>
      <w:r w:rsidR="0090735C" w:rsidRPr="007D5FF2">
        <w:rPr>
          <w:szCs w:val="22"/>
          <w:lang w:val="en-US"/>
        </w:rPr>
        <w:t>consent at any time. This can be done so, by contacting [</w:t>
      </w:r>
      <w:r w:rsidR="0090735C" w:rsidRPr="00E0690B">
        <w:rPr>
          <w:i/>
          <w:iCs/>
          <w:szCs w:val="22"/>
          <w:highlight w:val="yellow"/>
          <w:lang w:val="en-US"/>
        </w:rPr>
        <w:t>insert contact information details</w:t>
      </w:r>
      <w:r w:rsidR="0090735C" w:rsidRPr="007D5FF2">
        <w:rPr>
          <w:szCs w:val="22"/>
          <w:lang w:val="en-US"/>
        </w:rPr>
        <w:t xml:space="preserve">]. </w:t>
      </w:r>
      <w:r w:rsidR="0090735C">
        <w:rPr>
          <w:szCs w:val="22"/>
          <w:lang w:val="en-US"/>
        </w:rPr>
        <w:t>The w</w:t>
      </w:r>
      <w:r w:rsidR="0090735C" w:rsidRPr="007D5FF2">
        <w:rPr>
          <w:szCs w:val="22"/>
          <w:lang w:val="en-US"/>
        </w:rPr>
        <w:t xml:space="preserve">ithdrawal of consent will not affect the lawfulness of the </w:t>
      </w:r>
      <w:r w:rsidR="0090735C">
        <w:rPr>
          <w:szCs w:val="22"/>
          <w:lang w:val="en-US"/>
        </w:rPr>
        <w:t>collection, use, and disclosure of your Personal Data and Sensitive Data</w:t>
      </w:r>
      <w:r w:rsidR="0090735C" w:rsidRPr="007D5FF2">
        <w:rPr>
          <w:szCs w:val="22"/>
          <w:lang w:val="en-US"/>
        </w:rPr>
        <w:t xml:space="preserve"> based on </w:t>
      </w:r>
      <w:r w:rsidR="0090735C">
        <w:rPr>
          <w:szCs w:val="22"/>
          <w:lang w:val="en-US"/>
        </w:rPr>
        <w:t xml:space="preserve">your </w:t>
      </w:r>
      <w:r w:rsidR="0090735C" w:rsidRPr="007D5FF2">
        <w:rPr>
          <w:szCs w:val="22"/>
          <w:lang w:val="en-US"/>
        </w:rPr>
        <w:t xml:space="preserve">consent before </w:t>
      </w:r>
      <w:r w:rsidR="0090735C">
        <w:rPr>
          <w:szCs w:val="22"/>
          <w:lang w:val="en-US"/>
        </w:rPr>
        <w:t>it was</w:t>
      </w:r>
      <w:r w:rsidR="0090735C" w:rsidRPr="007D5FF2">
        <w:rPr>
          <w:szCs w:val="22"/>
          <w:lang w:val="en-US"/>
        </w:rPr>
        <w:t xml:space="preserve"> withdraw</w:t>
      </w:r>
      <w:r w:rsidR="0090735C">
        <w:rPr>
          <w:szCs w:val="22"/>
          <w:lang w:val="en-US"/>
        </w:rPr>
        <w:t>n.</w:t>
      </w:r>
    </w:p>
    <w:p w14:paraId="1EBA0188" w14:textId="37564DA5" w:rsidR="00423B91" w:rsidRPr="00395362" w:rsidRDefault="00DA19B7" w:rsidP="00DA19B7">
      <w:pPr>
        <w:keepNext/>
        <w:spacing w:after="240"/>
        <w:ind w:left="1440" w:hanging="720"/>
        <w:jc w:val="both"/>
        <w:rPr>
          <w:rFonts w:cstheme="minorHAnsi"/>
          <w:b/>
          <w:bCs/>
          <w:szCs w:val="22"/>
        </w:rPr>
      </w:pPr>
      <w:r>
        <w:rPr>
          <w:rFonts w:cstheme="minorHAnsi"/>
          <w:b/>
          <w:bCs/>
          <w:szCs w:val="22"/>
        </w:rPr>
        <w:lastRenderedPageBreak/>
        <w:t>2.2</w:t>
      </w:r>
      <w:r w:rsidR="00EA6DC2" w:rsidRPr="00395362">
        <w:rPr>
          <w:rFonts w:cstheme="minorHAnsi"/>
          <w:b/>
          <w:bCs/>
          <w:szCs w:val="22"/>
        </w:rPr>
        <w:t xml:space="preserve"> </w:t>
      </w:r>
      <w:r w:rsidR="00390F56">
        <w:rPr>
          <w:rFonts w:cstheme="minorHAnsi"/>
          <w:b/>
          <w:bCs/>
          <w:szCs w:val="22"/>
        </w:rPr>
        <w:tab/>
      </w:r>
      <w:r w:rsidR="001E1715">
        <w:rPr>
          <w:rFonts w:cstheme="minorHAnsi"/>
          <w:b/>
          <w:bCs/>
          <w:szCs w:val="22"/>
        </w:rPr>
        <w:t>P</w:t>
      </w:r>
      <w:r w:rsidR="00EA6DC2" w:rsidRPr="00395362">
        <w:rPr>
          <w:rFonts w:cstheme="minorHAnsi"/>
          <w:b/>
          <w:bCs/>
          <w:szCs w:val="22"/>
        </w:rPr>
        <w:t xml:space="preserve">urpose </w:t>
      </w:r>
      <w:r w:rsidR="00B2271F">
        <w:rPr>
          <w:rFonts w:cstheme="minorHAnsi"/>
          <w:b/>
          <w:bCs/>
          <w:szCs w:val="22"/>
        </w:rPr>
        <w:t>for which</w:t>
      </w:r>
      <w:r w:rsidR="00EA6DC2" w:rsidRPr="00395362">
        <w:rPr>
          <w:rFonts w:cstheme="minorHAnsi"/>
          <w:b/>
          <w:bCs/>
          <w:szCs w:val="22"/>
        </w:rPr>
        <w:t xml:space="preserve"> we may rely on other legal grounds</w:t>
      </w:r>
      <w:r w:rsidR="00423B91" w:rsidRPr="00395362">
        <w:rPr>
          <w:rFonts w:cstheme="minorHAnsi"/>
          <w:b/>
          <w:bCs/>
          <w:szCs w:val="22"/>
        </w:rPr>
        <w:t xml:space="preserve"> </w:t>
      </w:r>
      <w:r w:rsidR="002944CE" w:rsidRPr="00395362">
        <w:rPr>
          <w:rFonts w:cstheme="minorHAnsi"/>
          <w:b/>
          <w:bCs/>
          <w:szCs w:val="22"/>
        </w:rPr>
        <w:t>for</w:t>
      </w:r>
      <w:r w:rsidR="00423B91" w:rsidRPr="00395362">
        <w:rPr>
          <w:rFonts w:cstheme="minorHAnsi"/>
          <w:b/>
          <w:bCs/>
          <w:szCs w:val="22"/>
        </w:rPr>
        <w:t xml:space="preserve"> processing your </w:t>
      </w:r>
      <w:r w:rsidR="00411304">
        <w:rPr>
          <w:rFonts w:cstheme="minorHAnsi"/>
          <w:b/>
          <w:bCs/>
          <w:szCs w:val="22"/>
        </w:rPr>
        <w:t>P</w:t>
      </w:r>
      <w:r w:rsidR="00423B91" w:rsidRPr="00395362">
        <w:rPr>
          <w:rFonts w:cstheme="minorHAnsi"/>
          <w:b/>
          <w:bCs/>
          <w:szCs w:val="22"/>
        </w:rPr>
        <w:t xml:space="preserve">ersonal </w:t>
      </w:r>
      <w:r w:rsidR="00411304">
        <w:rPr>
          <w:rFonts w:cstheme="minorHAnsi"/>
          <w:b/>
          <w:bCs/>
          <w:szCs w:val="22"/>
        </w:rPr>
        <w:t>D</w:t>
      </w:r>
      <w:r w:rsidR="00423B91" w:rsidRPr="00395362">
        <w:rPr>
          <w:rFonts w:cstheme="minorHAnsi"/>
          <w:b/>
          <w:bCs/>
          <w:szCs w:val="22"/>
        </w:rPr>
        <w:t>ata</w:t>
      </w:r>
    </w:p>
    <w:p w14:paraId="11B633FB" w14:textId="6E321194" w:rsidR="00E82F33" w:rsidRDefault="00003FEC" w:rsidP="008D0D54">
      <w:pPr>
        <w:spacing w:after="240"/>
        <w:ind w:left="1440"/>
        <w:jc w:val="both"/>
        <w:rPr>
          <w:rFonts w:cstheme="minorHAnsi"/>
          <w:szCs w:val="22"/>
        </w:rPr>
      </w:pPr>
      <w:r w:rsidRPr="002441D4">
        <w:rPr>
          <w:rFonts w:cstheme="minorHAnsi"/>
          <w:szCs w:val="22"/>
        </w:rPr>
        <w:t>W</w:t>
      </w:r>
      <w:r w:rsidR="00F54DA3" w:rsidRPr="002441D4">
        <w:rPr>
          <w:rFonts w:cstheme="minorHAnsi"/>
          <w:szCs w:val="22"/>
        </w:rPr>
        <w:t xml:space="preserve">e may </w:t>
      </w:r>
      <w:r w:rsidR="001F4F32">
        <w:rPr>
          <w:rFonts w:cstheme="minorHAnsi"/>
          <w:szCs w:val="22"/>
        </w:rPr>
        <w:t>collect, use, disclose, and/or transfer outside of Thailand your Personal Data</w:t>
      </w:r>
      <w:r w:rsidR="00DA19B7">
        <w:rPr>
          <w:rFonts w:cstheme="minorHAnsi"/>
          <w:szCs w:val="22"/>
        </w:rPr>
        <w:t xml:space="preserve"> by </w:t>
      </w:r>
      <w:r w:rsidR="00DA19B7">
        <w:rPr>
          <w:rFonts w:cstheme="minorHAnsi"/>
          <w:szCs w:val="22"/>
          <w:lang w:val="en-US"/>
        </w:rPr>
        <w:t xml:space="preserve">relying on the following legal </w:t>
      </w:r>
      <w:r w:rsidR="00DA19B7" w:rsidRPr="007D5FF2">
        <w:rPr>
          <w:rFonts w:cstheme="minorHAnsi"/>
          <w:szCs w:val="22"/>
          <w:lang w:val="en-US"/>
        </w:rPr>
        <w:t>grounds</w:t>
      </w:r>
      <w:r w:rsidR="001F4F32">
        <w:rPr>
          <w:rFonts w:cstheme="minorHAnsi"/>
          <w:szCs w:val="22"/>
        </w:rPr>
        <w:t xml:space="preserve">: </w:t>
      </w:r>
      <w:r w:rsidRPr="002441D4">
        <w:rPr>
          <w:rFonts w:cstheme="minorHAnsi"/>
          <w:szCs w:val="22"/>
        </w:rPr>
        <w:t xml:space="preserve">(1) </w:t>
      </w:r>
      <w:r w:rsidR="008D0D54">
        <w:rPr>
          <w:rFonts w:cstheme="minorHAnsi"/>
          <w:szCs w:val="22"/>
        </w:rPr>
        <w:t xml:space="preserve">a </w:t>
      </w:r>
      <w:r w:rsidRPr="002441D4">
        <w:rPr>
          <w:rFonts w:cstheme="minorHAnsi"/>
          <w:szCs w:val="22"/>
        </w:rPr>
        <w:t>c</w:t>
      </w:r>
      <w:r w:rsidR="00F54DA3" w:rsidRPr="002441D4">
        <w:rPr>
          <w:rFonts w:cstheme="minorHAnsi"/>
          <w:szCs w:val="22"/>
        </w:rPr>
        <w:t>ontractual basis, f</w:t>
      </w:r>
      <w:r w:rsidR="00DD11AF" w:rsidRPr="002441D4">
        <w:rPr>
          <w:rFonts w:cstheme="minorHAnsi"/>
          <w:szCs w:val="22"/>
        </w:rPr>
        <w:t xml:space="preserve">or our initiation or </w:t>
      </w:r>
      <w:proofErr w:type="spellStart"/>
      <w:r w:rsidR="00DD11AF" w:rsidRPr="002441D4">
        <w:rPr>
          <w:rFonts w:cstheme="minorHAnsi"/>
          <w:szCs w:val="22"/>
        </w:rPr>
        <w:t>fulfil</w:t>
      </w:r>
      <w:r w:rsidR="008D0D54">
        <w:rPr>
          <w:rFonts w:cstheme="minorHAnsi"/>
          <w:szCs w:val="22"/>
        </w:rPr>
        <w:t>l</w:t>
      </w:r>
      <w:r w:rsidR="00DD11AF" w:rsidRPr="002441D4">
        <w:rPr>
          <w:rFonts w:cstheme="minorHAnsi"/>
          <w:szCs w:val="22"/>
        </w:rPr>
        <w:t>ment</w:t>
      </w:r>
      <w:proofErr w:type="spellEnd"/>
      <w:r w:rsidR="00DD11AF" w:rsidRPr="002441D4">
        <w:rPr>
          <w:rFonts w:cstheme="minorHAnsi"/>
          <w:szCs w:val="22"/>
        </w:rPr>
        <w:t xml:space="preserve"> of a contract with you</w:t>
      </w:r>
      <w:r w:rsidR="00F54DA3" w:rsidRPr="002441D4">
        <w:rPr>
          <w:rFonts w:cstheme="minorHAnsi"/>
          <w:szCs w:val="22"/>
        </w:rPr>
        <w:t xml:space="preserve">; (2) </w:t>
      </w:r>
      <w:r w:rsidR="008D0D54">
        <w:rPr>
          <w:rFonts w:cstheme="minorHAnsi"/>
          <w:szCs w:val="22"/>
        </w:rPr>
        <w:t xml:space="preserve">a </w:t>
      </w:r>
      <w:r w:rsidRPr="002441D4">
        <w:rPr>
          <w:rFonts w:cstheme="minorHAnsi"/>
          <w:szCs w:val="22"/>
        </w:rPr>
        <w:t>legal o</w:t>
      </w:r>
      <w:r w:rsidR="00F54DA3" w:rsidRPr="002441D4">
        <w:rPr>
          <w:rFonts w:cstheme="minorHAnsi"/>
          <w:szCs w:val="22"/>
        </w:rPr>
        <w:t>bligation</w:t>
      </w:r>
      <w:r w:rsidRPr="002441D4">
        <w:rPr>
          <w:rFonts w:cstheme="minorHAnsi"/>
          <w:szCs w:val="22"/>
        </w:rPr>
        <w:t xml:space="preserve">; (3) </w:t>
      </w:r>
      <w:r w:rsidR="008D0D54">
        <w:rPr>
          <w:rFonts w:cstheme="minorHAnsi"/>
          <w:szCs w:val="22"/>
        </w:rPr>
        <w:t xml:space="preserve">the </w:t>
      </w:r>
      <w:r w:rsidRPr="002441D4">
        <w:rPr>
          <w:rFonts w:cstheme="minorHAnsi"/>
          <w:szCs w:val="22"/>
        </w:rPr>
        <w:t>l</w:t>
      </w:r>
      <w:r w:rsidR="00F54DA3" w:rsidRPr="002441D4">
        <w:rPr>
          <w:rFonts w:cstheme="minorHAnsi"/>
          <w:szCs w:val="22"/>
        </w:rPr>
        <w:t>egitimate interest</w:t>
      </w:r>
      <w:r w:rsidR="008D0D54">
        <w:rPr>
          <w:rFonts w:cstheme="minorHAnsi"/>
          <w:szCs w:val="22"/>
        </w:rPr>
        <w:t xml:space="preserve"> of ourselves and</w:t>
      </w:r>
      <w:r w:rsidR="00DD11AF" w:rsidRPr="002441D4">
        <w:rPr>
          <w:rFonts w:cstheme="minorHAnsi"/>
          <w:szCs w:val="22"/>
        </w:rPr>
        <w:t xml:space="preserve"> third parties</w:t>
      </w:r>
      <w:r w:rsidR="008D0D54" w:rsidRPr="007D5FF2">
        <w:rPr>
          <w:rFonts w:cstheme="minorHAnsi"/>
          <w:szCs w:val="22"/>
          <w:lang w:val="en-US"/>
        </w:rPr>
        <w:t xml:space="preserve">, </w:t>
      </w:r>
      <w:r w:rsidR="008D0D54">
        <w:rPr>
          <w:rFonts w:cstheme="minorHAnsi"/>
          <w:szCs w:val="22"/>
          <w:lang w:val="en-US"/>
        </w:rPr>
        <w:t>to be balanced</w:t>
      </w:r>
      <w:r w:rsidR="008D0D54" w:rsidRPr="007D5FF2">
        <w:rPr>
          <w:rFonts w:cstheme="minorHAnsi"/>
          <w:szCs w:val="22"/>
          <w:lang w:val="en-US"/>
        </w:rPr>
        <w:t xml:space="preserve"> with your </w:t>
      </w:r>
      <w:r w:rsidR="008D0D54">
        <w:rPr>
          <w:rFonts w:cstheme="minorHAnsi"/>
          <w:szCs w:val="22"/>
          <w:lang w:val="en-US"/>
        </w:rPr>
        <w:t xml:space="preserve">own </w:t>
      </w:r>
      <w:r w:rsidR="008D0D54" w:rsidRPr="007D5FF2">
        <w:rPr>
          <w:rFonts w:cstheme="minorHAnsi"/>
          <w:szCs w:val="22"/>
          <w:lang w:val="en-US"/>
        </w:rPr>
        <w:t>interest and fundamental rights and freedoms in relation to the protection of your Personal Data</w:t>
      </w:r>
      <w:r w:rsidR="00257151" w:rsidRPr="002441D4">
        <w:rPr>
          <w:rFonts w:cstheme="minorHAnsi"/>
          <w:szCs w:val="22"/>
        </w:rPr>
        <w:t>;</w:t>
      </w:r>
      <w:r w:rsidRPr="002441D4">
        <w:rPr>
          <w:rFonts w:cstheme="minorHAnsi"/>
          <w:szCs w:val="22"/>
        </w:rPr>
        <w:t xml:space="preserve"> </w:t>
      </w:r>
      <w:r w:rsidRPr="00395362">
        <w:rPr>
          <w:rFonts w:cstheme="minorHAnsi"/>
          <w:szCs w:val="22"/>
        </w:rPr>
        <w:t>(4) vital interest, for preventing or suppressing a danger to a person’s life, body or health</w:t>
      </w:r>
      <w:r w:rsidR="007E2BB5" w:rsidRPr="00395362">
        <w:rPr>
          <w:rFonts w:cstheme="minorHAnsi"/>
          <w:szCs w:val="22"/>
        </w:rPr>
        <w:t>; and</w:t>
      </w:r>
      <w:r w:rsidRPr="00395362">
        <w:rPr>
          <w:rFonts w:cstheme="minorHAnsi"/>
          <w:szCs w:val="22"/>
        </w:rPr>
        <w:t xml:space="preserve"> (5) public interest, for the performance of a task carried out in the public interest or for the</w:t>
      </w:r>
      <w:r w:rsidR="008D0D54">
        <w:rPr>
          <w:rFonts w:cstheme="minorHAnsi"/>
          <w:szCs w:val="22"/>
        </w:rPr>
        <w:t xml:space="preserve"> exercise of official actions. </w:t>
      </w:r>
    </w:p>
    <w:p w14:paraId="0E879AA3" w14:textId="76E50049" w:rsidR="008D0D54" w:rsidRPr="00DA19B7" w:rsidRDefault="008D0D54" w:rsidP="00DA19B7">
      <w:pPr>
        <w:ind w:left="1440"/>
        <w:jc w:val="both"/>
        <w:rPr>
          <w:rFonts w:cstheme="minorHAnsi"/>
          <w:szCs w:val="22"/>
          <w:lang w:val="en-US"/>
        </w:rPr>
      </w:pPr>
      <w:r>
        <w:rPr>
          <w:szCs w:val="22"/>
        </w:rPr>
        <w:t>We</w:t>
      </w:r>
      <w:r>
        <w:rPr>
          <w:szCs w:val="22"/>
          <w:lang w:val="en-US"/>
        </w:rPr>
        <w:t xml:space="preserve"> rely on the legal grounds in (1) to (5) above </w:t>
      </w:r>
      <w:r>
        <w:rPr>
          <w:rFonts w:cstheme="minorHAnsi"/>
          <w:szCs w:val="22"/>
          <w:lang w:val="en-US"/>
        </w:rPr>
        <w:t>for the following purposes of collection, use, disclosure, and/or transfer</w:t>
      </w:r>
      <w:r w:rsidR="003B2863">
        <w:rPr>
          <w:rFonts w:cstheme="minorHAnsi"/>
          <w:szCs w:val="22"/>
          <w:lang w:val="en-US"/>
        </w:rPr>
        <w:t xml:space="preserve"> outside of Thailand of </w:t>
      </w:r>
      <w:r>
        <w:rPr>
          <w:rFonts w:cstheme="minorHAnsi"/>
          <w:szCs w:val="22"/>
          <w:lang w:val="en-US"/>
        </w:rPr>
        <w:t>your Personal Data</w:t>
      </w:r>
      <w:r>
        <w:rPr>
          <w:szCs w:val="22"/>
          <w:lang w:val="en-US"/>
        </w:rPr>
        <w:t>:</w:t>
      </w:r>
    </w:p>
    <w:p w14:paraId="70F052CD" w14:textId="77777777" w:rsidR="00EA6F77" w:rsidRDefault="00EA6F77" w:rsidP="00395362">
      <w:pPr>
        <w:jc w:val="both"/>
        <w:rPr>
          <w:rFonts w:cstheme="minorHAnsi"/>
          <w:szCs w:val="22"/>
        </w:rPr>
      </w:pPr>
    </w:p>
    <w:p w14:paraId="4EA56B4C" w14:textId="77777777" w:rsidR="00AF7229" w:rsidRDefault="00AF7229" w:rsidP="00E82F33">
      <w:pPr>
        <w:pStyle w:val="ListParagraph"/>
        <w:numPr>
          <w:ilvl w:val="0"/>
          <w:numId w:val="56"/>
        </w:numPr>
        <w:spacing w:after="240"/>
        <w:ind w:left="2160" w:hanging="720"/>
        <w:contextualSpacing w:val="0"/>
        <w:jc w:val="both"/>
        <w:rPr>
          <w:rFonts w:cstheme="minorHAnsi"/>
          <w:szCs w:val="22"/>
        </w:rPr>
      </w:pPr>
      <w:bookmarkStart w:id="11" w:name="_Toc508380183"/>
      <w:bookmarkStart w:id="12" w:name="_Toc508378582"/>
      <w:bookmarkStart w:id="13" w:name="_Toc508378524"/>
      <w:bookmarkStart w:id="14" w:name="_Toc508380184"/>
      <w:bookmarkStart w:id="15" w:name="_Toc508378583"/>
      <w:bookmarkStart w:id="16" w:name="_Toc508378525"/>
      <w:bookmarkEnd w:id="11"/>
      <w:bookmarkEnd w:id="12"/>
      <w:bookmarkEnd w:id="13"/>
      <w:bookmarkEnd w:id="14"/>
      <w:bookmarkEnd w:id="15"/>
      <w:bookmarkEnd w:id="16"/>
      <w:r w:rsidRPr="00AF7229">
        <w:rPr>
          <w:rFonts w:cstheme="minorHAnsi"/>
          <w:szCs w:val="22"/>
        </w:rPr>
        <w:t>contact</w:t>
      </w:r>
      <w:r>
        <w:rPr>
          <w:rFonts w:cstheme="minorHAnsi"/>
          <w:szCs w:val="22"/>
        </w:rPr>
        <w:t>ing</w:t>
      </w:r>
      <w:r w:rsidRPr="00AF7229">
        <w:rPr>
          <w:rFonts w:cstheme="minorHAnsi"/>
          <w:szCs w:val="22"/>
        </w:rPr>
        <w:t xml:space="preserve"> you prior to </w:t>
      </w:r>
      <w:r w:rsidR="001E1715">
        <w:rPr>
          <w:rFonts w:cstheme="minorHAnsi"/>
          <w:szCs w:val="22"/>
        </w:rPr>
        <w:t xml:space="preserve">your </w:t>
      </w:r>
      <w:r w:rsidRPr="00AF7229">
        <w:rPr>
          <w:rFonts w:cstheme="minorHAnsi"/>
          <w:szCs w:val="22"/>
        </w:rPr>
        <w:t xml:space="preserve">entering into </w:t>
      </w:r>
      <w:r>
        <w:rPr>
          <w:rFonts w:cstheme="minorHAnsi"/>
          <w:szCs w:val="22"/>
        </w:rPr>
        <w:t xml:space="preserve">a </w:t>
      </w:r>
      <w:r w:rsidRPr="00AF7229">
        <w:rPr>
          <w:rFonts w:cstheme="minorHAnsi"/>
          <w:szCs w:val="22"/>
        </w:rPr>
        <w:t>contract with us;</w:t>
      </w:r>
    </w:p>
    <w:p w14:paraId="3B1220F2" w14:textId="77777777"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processing applications for account opening, account maintenance</w:t>
      </w:r>
      <w:r w:rsidR="00AF7229">
        <w:rPr>
          <w:rFonts w:cstheme="minorHAnsi"/>
          <w:szCs w:val="22"/>
        </w:rPr>
        <w:t>,</w:t>
      </w:r>
      <w:r w:rsidRPr="00AE6540">
        <w:rPr>
          <w:rFonts w:cstheme="minorHAnsi"/>
          <w:szCs w:val="22"/>
        </w:rPr>
        <w:t xml:space="preserve"> and operations relating to your accounts, including without limitation, processing your applications or requests for services or products, processing your transactions, </w:t>
      </w:r>
      <w:r w:rsidR="006C16C0">
        <w:rPr>
          <w:rFonts w:cstheme="minorHAnsi"/>
          <w:szCs w:val="22"/>
        </w:rPr>
        <w:t xml:space="preserve">generating your account statement, </w:t>
      </w:r>
      <w:r w:rsidR="001E1715">
        <w:rPr>
          <w:rFonts w:cstheme="minorHAnsi"/>
          <w:szCs w:val="22"/>
        </w:rPr>
        <w:t xml:space="preserve">and </w:t>
      </w:r>
      <w:r w:rsidRPr="00AE6540">
        <w:rPr>
          <w:rFonts w:cstheme="minorHAnsi"/>
          <w:szCs w:val="22"/>
        </w:rPr>
        <w:t>operating and closing your accounts;</w:t>
      </w:r>
    </w:p>
    <w:p w14:paraId="4186B1B1" w14:textId="77777777" w:rsidR="00EA6F77" w:rsidRPr="001822BD" w:rsidRDefault="00AF7229" w:rsidP="00A21E72">
      <w:pPr>
        <w:pStyle w:val="ListParagraph"/>
        <w:numPr>
          <w:ilvl w:val="0"/>
          <w:numId w:val="56"/>
        </w:numPr>
        <w:spacing w:after="240"/>
        <w:ind w:left="2160" w:hanging="720"/>
        <w:contextualSpacing w:val="0"/>
        <w:jc w:val="both"/>
        <w:rPr>
          <w:rFonts w:cstheme="minorHAnsi"/>
          <w:szCs w:val="22"/>
        </w:rPr>
      </w:pPr>
      <w:r w:rsidRPr="001822BD">
        <w:rPr>
          <w:rFonts w:cstheme="minorHAnsi"/>
          <w:szCs w:val="22"/>
        </w:rPr>
        <w:t>providing services to you</w:t>
      </w:r>
      <w:r w:rsidR="001822BD" w:rsidRPr="001822BD">
        <w:rPr>
          <w:rFonts w:cstheme="minorHAnsi"/>
          <w:szCs w:val="22"/>
        </w:rPr>
        <w:t xml:space="preserve">, such as </w:t>
      </w:r>
      <w:commentRangeStart w:id="17"/>
      <w:r w:rsidR="001822BD" w:rsidRPr="001822BD">
        <w:rPr>
          <w:rFonts w:cstheme="minorHAnsi"/>
          <w:szCs w:val="22"/>
          <w:highlight w:val="yellow"/>
        </w:rPr>
        <w:t>[securiti</w:t>
      </w:r>
      <w:r w:rsidR="001B0A1E">
        <w:rPr>
          <w:rFonts w:cstheme="minorHAnsi"/>
          <w:szCs w:val="22"/>
          <w:highlight w:val="yellow"/>
        </w:rPr>
        <w:t>es brokerage</w:t>
      </w:r>
      <w:r w:rsidR="001822BD" w:rsidRPr="001822BD">
        <w:rPr>
          <w:rFonts w:cstheme="minorHAnsi"/>
          <w:szCs w:val="22"/>
          <w:highlight w:val="yellow"/>
        </w:rPr>
        <w:t>, securities dealing, securities underwriting, mutual fund management, priva</w:t>
      </w:r>
      <w:r w:rsidR="001B0A1E">
        <w:rPr>
          <w:rFonts w:cstheme="minorHAnsi"/>
          <w:szCs w:val="22"/>
          <w:highlight w:val="yellow"/>
        </w:rPr>
        <w:t xml:space="preserve">te fund management, </w:t>
      </w:r>
      <w:r w:rsidR="001822BD" w:rsidRPr="001822BD">
        <w:rPr>
          <w:rFonts w:cstheme="minorHAnsi"/>
          <w:szCs w:val="22"/>
          <w:highlight w:val="yellow"/>
        </w:rPr>
        <w:t>investment advisory</w:t>
      </w:r>
      <w:r w:rsidR="001B0A1E">
        <w:rPr>
          <w:rFonts w:cstheme="minorHAnsi"/>
          <w:szCs w:val="22"/>
          <w:highlight w:val="yellow"/>
        </w:rPr>
        <w:t>, securities lending and borrowing, derivatives dealing, derivatives brokerage, derivatives advisory, and derivatives fund management services</w:t>
      </w:r>
      <w:r w:rsidR="001822BD" w:rsidRPr="001822BD">
        <w:rPr>
          <w:rFonts w:cstheme="minorHAnsi"/>
          <w:szCs w:val="22"/>
          <w:highlight w:val="yellow"/>
        </w:rPr>
        <w:t>]</w:t>
      </w:r>
      <w:commentRangeEnd w:id="17"/>
      <w:r w:rsidR="001822BD">
        <w:rPr>
          <w:rStyle w:val="CommentReference"/>
        </w:rPr>
        <w:commentReference w:id="17"/>
      </w:r>
      <w:r w:rsidR="001822BD" w:rsidRPr="001822BD">
        <w:rPr>
          <w:rFonts w:cstheme="minorHAnsi"/>
          <w:szCs w:val="22"/>
        </w:rPr>
        <w:t xml:space="preserve">, </w:t>
      </w:r>
      <w:r w:rsidRPr="001822BD">
        <w:rPr>
          <w:rFonts w:cstheme="minorHAnsi"/>
          <w:szCs w:val="22"/>
        </w:rPr>
        <w:t>from time to time and dealing with all matters relating to the services;</w:t>
      </w:r>
    </w:p>
    <w:p w14:paraId="675B9B9B" w14:textId="59432CE0" w:rsidR="00AF7229" w:rsidRPr="00AE6540" w:rsidRDefault="00AF7229"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 xml:space="preserve">providing </w:t>
      </w:r>
      <w:r>
        <w:rPr>
          <w:rFonts w:cstheme="minorHAnsi"/>
          <w:szCs w:val="22"/>
        </w:rPr>
        <w:t>investment</w:t>
      </w:r>
      <w:r w:rsidRPr="00AE6540">
        <w:rPr>
          <w:rFonts w:cstheme="minorHAnsi"/>
          <w:szCs w:val="22"/>
        </w:rPr>
        <w:t xml:space="preserve"> products to you (including</w:t>
      </w:r>
      <w:r>
        <w:rPr>
          <w:rFonts w:cstheme="minorHAnsi"/>
          <w:szCs w:val="22"/>
        </w:rPr>
        <w:t xml:space="preserve"> investment</w:t>
      </w:r>
      <w:r w:rsidRPr="00AE6540">
        <w:rPr>
          <w:rFonts w:cstheme="minorHAnsi"/>
          <w:szCs w:val="22"/>
        </w:rPr>
        <w:t xml:space="preserve"> products of </w:t>
      </w:r>
      <w:r w:rsidR="003B2863">
        <w:rPr>
          <w:rFonts w:cstheme="minorHAnsi"/>
          <w:szCs w:val="22"/>
        </w:rPr>
        <w:t>third parties</w:t>
      </w:r>
      <w:r w:rsidRPr="00AE6540">
        <w:rPr>
          <w:rFonts w:cstheme="minorHAnsi"/>
          <w:szCs w:val="22"/>
        </w:rPr>
        <w:t xml:space="preserve">) from time to time and dealing with all matters relating to the </w:t>
      </w:r>
      <w:r>
        <w:rPr>
          <w:rFonts w:cstheme="minorHAnsi"/>
          <w:szCs w:val="22"/>
        </w:rPr>
        <w:t>investment</w:t>
      </w:r>
      <w:r w:rsidRPr="00AE6540">
        <w:rPr>
          <w:rFonts w:cstheme="minorHAnsi"/>
          <w:szCs w:val="22"/>
        </w:rPr>
        <w:t xml:space="preserve"> products</w:t>
      </w:r>
      <w:r w:rsidR="001E1715">
        <w:rPr>
          <w:rFonts w:cstheme="minorHAnsi"/>
          <w:szCs w:val="22"/>
        </w:rPr>
        <w:t>;</w:t>
      </w:r>
    </w:p>
    <w:p w14:paraId="406D6E03" w14:textId="77777777"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managing your relationship with us and administration of your account with us;</w:t>
      </w:r>
    </w:p>
    <w:p w14:paraId="412247B9" w14:textId="59016319" w:rsidR="00804C9D" w:rsidRDefault="00804C9D" w:rsidP="00E82F33">
      <w:pPr>
        <w:pStyle w:val="ListParagraph"/>
        <w:numPr>
          <w:ilvl w:val="0"/>
          <w:numId w:val="56"/>
        </w:numPr>
        <w:spacing w:after="240"/>
        <w:ind w:left="2160" w:hanging="720"/>
        <w:contextualSpacing w:val="0"/>
        <w:jc w:val="both"/>
        <w:rPr>
          <w:rFonts w:cstheme="minorHAnsi"/>
          <w:szCs w:val="22"/>
        </w:rPr>
      </w:pPr>
      <w:r>
        <w:rPr>
          <w:rFonts w:cstheme="minorHAnsi"/>
          <w:szCs w:val="22"/>
        </w:rPr>
        <w:t xml:space="preserve">preventing customers with certain limitations (e.g. </w:t>
      </w:r>
      <w:r>
        <w:rPr>
          <w:lang w:bidi="th-TH"/>
        </w:rPr>
        <w:t>elderly person) from engaging in certain types of transactions by themselves</w:t>
      </w:r>
      <w:r w:rsidR="006302AD">
        <w:rPr>
          <w:lang w:bidi="th-TH"/>
        </w:rPr>
        <w:t xml:space="preserve"> for the purpose of damage control</w:t>
      </w:r>
      <w:r>
        <w:rPr>
          <w:lang w:bidi="th-TH"/>
        </w:rPr>
        <w:t>;</w:t>
      </w:r>
    </w:p>
    <w:p w14:paraId="5B266DDB" w14:textId="7BF6B2DD"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 xml:space="preserve">carrying out your instructions or responding to your </w:t>
      </w:r>
      <w:r w:rsidR="001E1715">
        <w:rPr>
          <w:rFonts w:cstheme="minorHAnsi"/>
          <w:szCs w:val="22"/>
        </w:rPr>
        <w:t>inquiries</w:t>
      </w:r>
      <w:r w:rsidR="00186A98">
        <w:rPr>
          <w:rFonts w:cstheme="minorHAnsi"/>
          <w:szCs w:val="22"/>
        </w:rPr>
        <w:t xml:space="preserve"> or feedback</w:t>
      </w:r>
      <w:r w:rsidR="00D129DE">
        <w:rPr>
          <w:rFonts w:cstheme="minorHAnsi"/>
          <w:szCs w:val="22"/>
        </w:rPr>
        <w:t>,</w:t>
      </w:r>
      <w:r w:rsidR="00804C9D">
        <w:rPr>
          <w:rFonts w:cstheme="minorHAnsi"/>
          <w:szCs w:val="22"/>
        </w:rPr>
        <w:t xml:space="preserve"> </w:t>
      </w:r>
      <w:r w:rsidR="00186A98">
        <w:rPr>
          <w:rFonts w:cstheme="minorHAnsi"/>
          <w:szCs w:val="22"/>
        </w:rPr>
        <w:t xml:space="preserve">and </w:t>
      </w:r>
      <w:r w:rsidR="00804C9D">
        <w:rPr>
          <w:rFonts w:cstheme="minorHAnsi"/>
          <w:szCs w:val="22"/>
        </w:rPr>
        <w:t>resolving your complaints</w:t>
      </w:r>
      <w:r w:rsidRPr="00AE6540">
        <w:rPr>
          <w:rFonts w:cstheme="minorHAnsi"/>
          <w:szCs w:val="22"/>
        </w:rPr>
        <w:t>;</w:t>
      </w:r>
    </w:p>
    <w:p w14:paraId="6C5148BE" w14:textId="77777777"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 xml:space="preserve">conducting identity </w:t>
      </w:r>
      <w:r w:rsidR="008359F3">
        <w:rPr>
          <w:rFonts w:cstheme="minorHAnsi"/>
          <w:szCs w:val="22"/>
        </w:rPr>
        <w:t>verification</w:t>
      </w:r>
      <w:r w:rsidR="008359F3" w:rsidRPr="00AE6540">
        <w:rPr>
          <w:rFonts w:cstheme="minorHAnsi"/>
          <w:szCs w:val="22"/>
        </w:rPr>
        <w:t xml:space="preserve"> </w:t>
      </w:r>
      <w:r w:rsidRPr="00AE6540">
        <w:rPr>
          <w:rFonts w:cstheme="minorHAnsi"/>
          <w:szCs w:val="22"/>
        </w:rPr>
        <w:t xml:space="preserve">and credit checks, </w:t>
      </w:r>
      <w:r w:rsidR="00330F03">
        <w:rPr>
          <w:rFonts w:cstheme="minorHAnsi"/>
          <w:szCs w:val="22"/>
        </w:rPr>
        <w:t xml:space="preserve">know-your-customer (KYC) and </w:t>
      </w:r>
      <w:r w:rsidRPr="00AE6540">
        <w:rPr>
          <w:rFonts w:cstheme="minorHAnsi"/>
          <w:szCs w:val="22"/>
        </w:rPr>
        <w:t>customer due diligence</w:t>
      </w:r>
      <w:r w:rsidR="00330F03">
        <w:rPr>
          <w:rFonts w:cstheme="minorHAnsi"/>
          <w:szCs w:val="22"/>
        </w:rPr>
        <w:t xml:space="preserve"> (</w:t>
      </w:r>
      <w:proofErr w:type="spellStart"/>
      <w:r w:rsidR="00330F03">
        <w:rPr>
          <w:rFonts w:cstheme="minorHAnsi"/>
          <w:szCs w:val="22"/>
        </w:rPr>
        <w:t>CDD</w:t>
      </w:r>
      <w:proofErr w:type="spellEnd"/>
      <w:r w:rsidR="00330F03">
        <w:rPr>
          <w:rFonts w:cstheme="minorHAnsi"/>
          <w:szCs w:val="22"/>
        </w:rPr>
        <w:t>)</w:t>
      </w:r>
      <w:r w:rsidR="001E1715">
        <w:rPr>
          <w:rFonts w:cstheme="minorHAnsi"/>
          <w:szCs w:val="22"/>
        </w:rPr>
        <w:t xml:space="preserve"> processes</w:t>
      </w:r>
      <w:r w:rsidR="007D695B">
        <w:rPr>
          <w:rFonts w:cstheme="minorHAnsi"/>
          <w:szCs w:val="22"/>
        </w:rPr>
        <w:t>,</w:t>
      </w:r>
      <w:r w:rsidRPr="00AE6540">
        <w:rPr>
          <w:rFonts w:cstheme="minorHAnsi"/>
          <w:szCs w:val="22"/>
        </w:rPr>
        <w:t xml:space="preserve"> other checks and screenings</w:t>
      </w:r>
      <w:r w:rsidR="007D695B">
        <w:rPr>
          <w:rFonts w:cstheme="minorHAnsi"/>
          <w:szCs w:val="22"/>
        </w:rPr>
        <w:t>,</w:t>
      </w:r>
      <w:r w:rsidRPr="00AE6540">
        <w:rPr>
          <w:rFonts w:cstheme="minorHAnsi"/>
          <w:szCs w:val="22"/>
        </w:rPr>
        <w:t xml:space="preserve"> and ongoing monitoring that may be required under any applicable law;</w:t>
      </w:r>
    </w:p>
    <w:p w14:paraId="0560873B" w14:textId="77777777"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preventing, detecting and investigating fraud, misconduct</w:t>
      </w:r>
      <w:r w:rsidR="001E1715">
        <w:rPr>
          <w:rFonts w:cstheme="minorHAnsi"/>
          <w:szCs w:val="22"/>
        </w:rPr>
        <w:t>,</w:t>
      </w:r>
      <w:r w:rsidRPr="00AE6540">
        <w:rPr>
          <w:rFonts w:cstheme="minorHAnsi"/>
          <w:szCs w:val="22"/>
        </w:rPr>
        <w:t xml:space="preserve"> or any unlawful activities, whether or not requested by any governmental or regulatory authority, and</w:t>
      </w:r>
      <w:r w:rsidR="001E1715">
        <w:rPr>
          <w:rFonts w:cstheme="minorHAnsi"/>
          <w:szCs w:val="22"/>
        </w:rPr>
        <w:t xml:space="preserve"> </w:t>
      </w:r>
      <w:proofErr w:type="spellStart"/>
      <w:r w:rsidR="001E1715">
        <w:rPr>
          <w:rFonts w:cstheme="minorHAnsi"/>
          <w:szCs w:val="22"/>
        </w:rPr>
        <w:t>analyzing</w:t>
      </w:r>
      <w:proofErr w:type="spellEnd"/>
      <w:r w:rsidRPr="00AE6540">
        <w:rPr>
          <w:rFonts w:cstheme="minorHAnsi"/>
          <w:szCs w:val="22"/>
        </w:rPr>
        <w:t xml:space="preserve"> and managing risks;</w:t>
      </w:r>
    </w:p>
    <w:p w14:paraId="63308C9E" w14:textId="41388157"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complying with all applicable laws, regulations, rules, directives, orders, instructions and requests from any governmental, tax, law enforcement or other authorities (whether local or foreign)</w:t>
      </w:r>
      <w:r w:rsidR="00BC274E">
        <w:rPr>
          <w:rFonts w:cstheme="minorHAnsi"/>
          <w:szCs w:val="22"/>
        </w:rPr>
        <w:t>, such as the Stock Exchange of Thailand,</w:t>
      </w:r>
      <w:r w:rsidR="001B0A1E">
        <w:rPr>
          <w:rFonts w:cstheme="minorHAnsi"/>
          <w:szCs w:val="22"/>
        </w:rPr>
        <w:t xml:space="preserve"> </w:t>
      </w:r>
      <w:r w:rsidR="001B0A1E">
        <w:rPr>
          <w:rFonts w:cstheme="minorHAnsi"/>
          <w:szCs w:val="22"/>
        </w:rPr>
        <w:lastRenderedPageBreak/>
        <w:t>Thailand Futures Exchange,</w:t>
      </w:r>
      <w:r w:rsidR="00BC274E">
        <w:rPr>
          <w:rFonts w:cstheme="minorHAnsi"/>
          <w:szCs w:val="22"/>
        </w:rPr>
        <w:t xml:space="preserve"> </w:t>
      </w:r>
      <w:r w:rsidR="00BC274E" w:rsidRPr="00A5091F">
        <w:rPr>
          <w:rFonts w:cstheme="minorHAnsi"/>
          <w:szCs w:val="22"/>
        </w:rPr>
        <w:t>Thailand Securi</w:t>
      </w:r>
      <w:r w:rsidR="00BC274E">
        <w:rPr>
          <w:rFonts w:cstheme="minorHAnsi"/>
          <w:szCs w:val="22"/>
        </w:rPr>
        <w:t>ties Depository, Thail</w:t>
      </w:r>
      <w:r w:rsidR="001E1715">
        <w:rPr>
          <w:rFonts w:cstheme="minorHAnsi"/>
          <w:szCs w:val="22"/>
        </w:rPr>
        <w:t xml:space="preserve">and Clearing House, </w:t>
      </w:r>
      <w:r w:rsidR="00BC274E">
        <w:rPr>
          <w:rFonts w:cstheme="minorHAnsi"/>
          <w:szCs w:val="22"/>
        </w:rPr>
        <w:t>Office of the Securities and Exchange Commission of Thailand, Bank of Thailand, Anti-Money Laundering Office</w:t>
      </w:r>
      <w:r w:rsidR="00BC274E">
        <w:rPr>
          <w:rFonts w:cs="Angsana New"/>
          <w:lang w:bidi="th-TH"/>
        </w:rPr>
        <w:t>, and Thai Revenue Department</w:t>
      </w:r>
      <w:r w:rsidRPr="00AE6540">
        <w:rPr>
          <w:rFonts w:cstheme="minorHAnsi"/>
          <w:szCs w:val="22"/>
        </w:rPr>
        <w:t>;</w:t>
      </w:r>
      <w:r w:rsidR="008359F3">
        <w:rPr>
          <w:rFonts w:cstheme="minorHAnsi"/>
          <w:szCs w:val="22"/>
        </w:rPr>
        <w:t xml:space="preserve"> </w:t>
      </w:r>
    </w:p>
    <w:p w14:paraId="588F6D5A" w14:textId="77777777"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managing our infrastructure</w:t>
      </w:r>
      <w:r w:rsidR="00A2242B">
        <w:rPr>
          <w:rFonts w:cstheme="minorHAnsi"/>
          <w:szCs w:val="22"/>
        </w:rPr>
        <w:t>, internal control,</w:t>
      </w:r>
      <w:r w:rsidRPr="00AE6540">
        <w:rPr>
          <w:rFonts w:cstheme="minorHAnsi"/>
          <w:szCs w:val="22"/>
        </w:rPr>
        <w:t xml:space="preserve"> and business operations and complying with our policies and procedures that may be required by applicable laws and regulations including those relating to risk control, security, audit, finance and accounting, systems and business continuity;</w:t>
      </w:r>
    </w:p>
    <w:p w14:paraId="1162FB60" w14:textId="77777777"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addressing or investigating any complaints, claims or disputes;</w:t>
      </w:r>
    </w:p>
    <w:p w14:paraId="1D525803" w14:textId="164D2BDD" w:rsidR="00BF114E" w:rsidRDefault="00BF114E" w:rsidP="00E82F33">
      <w:pPr>
        <w:pStyle w:val="ListParagraph"/>
        <w:numPr>
          <w:ilvl w:val="0"/>
          <w:numId w:val="56"/>
        </w:numPr>
        <w:spacing w:after="240"/>
        <w:ind w:left="2160" w:hanging="720"/>
        <w:contextualSpacing w:val="0"/>
        <w:jc w:val="both"/>
        <w:rPr>
          <w:rFonts w:cstheme="minorHAnsi"/>
          <w:szCs w:val="22"/>
        </w:rPr>
      </w:pPr>
      <w:commentRangeStart w:id="18"/>
      <w:r w:rsidRPr="00981BF3">
        <w:rPr>
          <w:rFonts w:cstheme="minorHAnsi"/>
          <w:szCs w:val="22"/>
        </w:rPr>
        <w:t>provide marketing communications, information, special offers, promotional mat</w:t>
      </w:r>
      <w:r w:rsidRPr="004D6A5E">
        <w:rPr>
          <w:rFonts w:cstheme="minorHAnsi"/>
          <w:szCs w:val="22"/>
        </w:rPr>
        <w:t xml:space="preserve">erials about </w:t>
      </w:r>
      <w:r>
        <w:rPr>
          <w:rFonts w:cstheme="minorHAnsi"/>
          <w:szCs w:val="22"/>
        </w:rPr>
        <w:t xml:space="preserve">the </w:t>
      </w:r>
      <w:r w:rsidRPr="004D6A5E">
        <w:rPr>
          <w:rFonts w:cstheme="minorHAnsi"/>
          <w:szCs w:val="22"/>
        </w:rPr>
        <w:t>products and services</w:t>
      </w:r>
      <w:r>
        <w:rPr>
          <w:rFonts w:cstheme="minorHAnsi"/>
          <w:szCs w:val="22"/>
        </w:rPr>
        <w:t xml:space="preserve"> of the Company, our affiliates and subsidiaries and the</w:t>
      </w:r>
      <w:r w:rsidRPr="004D6A5E">
        <w:rPr>
          <w:rFonts w:cstheme="minorHAnsi"/>
          <w:szCs w:val="22"/>
        </w:rPr>
        <w:t xml:space="preserve"> third</w:t>
      </w:r>
      <w:r>
        <w:rPr>
          <w:rFonts w:cstheme="minorHAnsi"/>
          <w:szCs w:val="22"/>
        </w:rPr>
        <w:t xml:space="preserve"> </w:t>
      </w:r>
      <w:r w:rsidRPr="004D6A5E">
        <w:rPr>
          <w:rFonts w:cstheme="minorHAnsi"/>
          <w:szCs w:val="22"/>
        </w:rPr>
        <w:t>part</w:t>
      </w:r>
      <w:r>
        <w:rPr>
          <w:rFonts w:cstheme="minorHAnsi"/>
          <w:szCs w:val="22"/>
        </w:rPr>
        <w:t>ies;</w:t>
      </w:r>
      <w:commentRangeEnd w:id="18"/>
      <w:r w:rsidR="008B5C65">
        <w:rPr>
          <w:rStyle w:val="CommentReference"/>
        </w:rPr>
        <w:commentReference w:id="18"/>
      </w:r>
    </w:p>
    <w:p w14:paraId="7B071F29" w14:textId="4879843A"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 xml:space="preserve">developing new services and products and updating you on our </w:t>
      </w:r>
      <w:r w:rsidR="00FE1B4B">
        <w:rPr>
          <w:rFonts w:cstheme="minorHAnsi"/>
          <w:szCs w:val="22"/>
        </w:rPr>
        <w:t>services and products</w:t>
      </w:r>
      <w:r w:rsidRPr="00AE6540">
        <w:rPr>
          <w:rFonts w:cstheme="minorHAnsi"/>
          <w:szCs w:val="22"/>
        </w:rPr>
        <w:t xml:space="preserve"> from time to time;</w:t>
      </w:r>
      <w:r w:rsidR="00804C9D">
        <w:rPr>
          <w:rFonts w:cstheme="minorHAnsi"/>
          <w:szCs w:val="22"/>
        </w:rPr>
        <w:t xml:space="preserve"> </w:t>
      </w:r>
    </w:p>
    <w:p w14:paraId="5B437150" w14:textId="77777777" w:rsidR="00EA6F77" w:rsidRPr="00AE6540" w:rsidRDefault="00EA6F77" w:rsidP="00E82F33">
      <w:pPr>
        <w:pStyle w:val="ListParagraph"/>
        <w:numPr>
          <w:ilvl w:val="0"/>
          <w:numId w:val="56"/>
        </w:numPr>
        <w:spacing w:after="240"/>
        <w:ind w:left="2160" w:hanging="720"/>
        <w:contextualSpacing w:val="0"/>
        <w:jc w:val="both"/>
        <w:rPr>
          <w:rFonts w:cstheme="minorHAnsi"/>
          <w:szCs w:val="22"/>
        </w:rPr>
      </w:pPr>
      <w:r w:rsidRPr="00AE6540">
        <w:rPr>
          <w:rFonts w:cstheme="minorHAnsi"/>
          <w:szCs w:val="22"/>
        </w:rPr>
        <w:t>carrying out research, planning and statistical analysis</w:t>
      </w:r>
      <w:r w:rsidR="00DB6DBC">
        <w:rPr>
          <w:rFonts w:cstheme="minorHAnsi"/>
          <w:szCs w:val="22"/>
        </w:rPr>
        <w:t xml:space="preserve">, for example, on </w:t>
      </w:r>
      <w:r w:rsidR="00D8706E">
        <w:rPr>
          <w:rFonts w:cstheme="minorHAnsi"/>
          <w:szCs w:val="22"/>
        </w:rPr>
        <w:t>your</w:t>
      </w:r>
      <w:r w:rsidR="00DB6DBC">
        <w:rPr>
          <w:rFonts w:cstheme="minorHAnsi"/>
          <w:szCs w:val="22"/>
        </w:rPr>
        <w:t xml:space="preserve"> investment limit and investment </w:t>
      </w:r>
      <w:proofErr w:type="spellStart"/>
      <w:r w:rsidR="00DB6DBC">
        <w:rPr>
          <w:rFonts w:cstheme="minorHAnsi"/>
          <w:szCs w:val="22"/>
        </w:rPr>
        <w:t>behavior</w:t>
      </w:r>
      <w:proofErr w:type="spellEnd"/>
      <w:r w:rsidR="00DB6DBC">
        <w:rPr>
          <w:rFonts w:cstheme="minorHAnsi"/>
          <w:szCs w:val="22"/>
        </w:rPr>
        <w:t>, for the purpose of developing our services and products</w:t>
      </w:r>
      <w:r w:rsidRPr="00AE6540">
        <w:rPr>
          <w:rFonts w:cstheme="minorHAnsi"/>
          <w:szCs w:val="22"/>
        </w:rPr>
        <w:t>;</w:t>
      </w:r>
    </w:p>
    <w:p w14:paraId="455EE8FF" w14:textId="77777777" w:rsidR="00EA6F77" w:rsidRPr="00AF7229" w:rsidRDefault="00EA6F77" w:rsidP="00E82F33">
      <w:pPr>
        <w:pStyle w:val="ListParagraph"/>
        <w:numPr>
          <w:ilvl w:val="0"/>
          <w:numId w:val="56"/>
        </w:numPr>
        <w:spacing w:after="240"/>
        <w:ind w:left="2160" w:hanging="720"/>
        <w:contextualSpacing w:val="0"/>
        <w:jc w:val="both"/>
        <w:rPr>
          <w:rFonts w:cstheme="minorHAnsi"/>
          <w:szCs w:val="22"/>
        </w:rPr>
      </w:pPr>
      <w:r w:rsidRPr="00AF7229">
        <w:rPr>
          <w:rFonts w:cstheme="minorHAnsi"/>
          <w:szCs w:val="22"/>
        </w:rPr>
        <w:t xml:space="preserve">organizing </w:t>
      </w:r>
      <w:r w:rsidR="00BC44E1" w:rsidRPr="00AF7229">
        <w:rPr>
          <w:rFonts w:cstheme="minorHAnsi"/>
          <w:szCs w:val="22"/>
        </w:rPr>
        <w:t xml:space="preserve">our </w:t>
      </w:r>
      <w:r w:rsidRPr="00AF7229">
        <w:rPr>
          <w:rFonts w:cstheme="minorHAnsi"/>
          <w:szCs w:val="22"/>
        </w:rPr>
        <w:t xml:space="preserve">promotional </w:t>
      </w:r>
      <w:r w:rsidR="00184E5D">
        <w:rPr>
          <w:rFonts w:cstheme="minorHAnsi"/>
          <w:szCs w:val="22"/>
        </w:rPr>
        <w:t xml:space="preserve">campaign or </w:t>
      </w:r>
      <w:r w:rsidRPr="00AF7229">
        <w:rPr>
          <w:rFonts w:cstheme="minorHAnsi"/>
          <w:szCs w:val="22"/>
        </w:rPr>
        <w:t>events</w:t>
      </w:r>
      <w:r w:rsidR="00D8706E">
        <w:rPr>
          <w:rFonts w:cstheme="minorHAnsi"/>
          <w:szCs w:val="22"/>
        </w:rPr>
        <w:t>, conferences, seminars, and company visits</w:t>
      </w:r>
      <w:r w:rsidRPr="00AF7229">
        <w:rPr>
          <w:rFonts w:cstheme="minorHAnsi"/>
          <w:szCs w:val="22"/>
        </w:rPr>
        <w:t>;</w:t>
      </w:r>
    </w:p>
    <w:p w14:paraId="651D5DCB" w14:textId="77777777" w:rsidR="00EA6F77" w:rsidRDefault="00EA6F77" w:rsidP="00E82F33">
      <w:pPr>
        <w:pStyle w:val="ListParagraph"/>
        <w:numPr>
          <w:ilvl w:val="0"/>
          <w:numId w:val="56"/>
        </w:numPr>
        <w:spacing w:after="240"/>
        <w:ind w:left="2160" w:hanging="720"/>
        <w:contextualSpacing w:val="0"/>
        <w:jc w:val="both"/>
        <w:rPr>
          <w:rFonts w:cstheme="minorHAnsi"/>
          <w:szCs w:val="22"/>
        </w:rPr>
      </w:pPr>
      <w:r w:rsidRPr="00AF7229">
        <w:rPr>
          <w:rFonts w:cstheme="minorHAnsi"/>
          <w:szCs w:val="22"/>
        </w:rPr>
        <w:t>enforcing our legal or contractual rights including, but not limited to, recovering</w:t>
      </w:r>
      <w:r w:rsidR="00234A45" w:rsidRPr="00AF7229">
        <w:rPr>
          <w:rFonts w:cstheme="minorHAnsi"/>
          <w:szCs w:val="22"/>
        </w:rPr>
        <w:t xml:space="preserve"> any and all amounts owed to us</w:t>
      </w:r>
      <w:r w:rsidR="00A2242B">
        <w:rPr>
          <w:rFonts w:cstheme="minorHAnsi"/>
          <w:szCs w:val="22"/>
        </w:rPr>
        <w:t>;</w:t>
      </w:r>
    </w:p>
    <w:p w14:paraId="32A428D0" w14:textId="77777777" w:rsidR="00A2242B" w:rsidRDefault="00A2242B" w:rsidP="00E82F33">
      <w:pPr>
        <w:pStyle w:val="ListParagraph"/>
        <w:numPr>
          <w:ilvl w:val="0"/>
          <w:numId w:val="56"/>
        </w:numPr>
        <w:spacing w:after="240"/>
        <w:ind w:left="2160" w:hanging="720"/>
        <w:contextualSpacing w:val="0"/>
        <w:jc w:val="both"/>
        <w:rPr>
          <w:rFonts w:cstheme="minorHAnsi"/>
          <w:szCs w:val="22"/>
        </w:rPr>
      </w:pPr>
      <w:r>
        <w:rPr>
          <w:rFonts w:cstheme="minorHAnsi"/>
          <w:szCs w:val="22"/>
        </w:rPr>
        <w:t>facilitating financial audit</w:t>
      </w:r>
      <w:r w:rsidR="001E1715">
        <w:rPr>
          <w:rFonts w:cstheme="minorHAnsi"/>
          <w:szCs w:val="22"/>
        </w:rPr>
        <w:t>s</w:t>
      </w:r>
      <w:r>
        <w:rPr>
          <w:rFonts w:cstheme="minorHAnsi"/>
          <w:szCs w:val="22"/>
        </w:rPr>
        <w:t xml:space="preserve"> to be performed by an auditor, or receiving legal advisory services from legal counsel appointed by you or us;</w:t>
      </w:r>
    </w:p>
    <w:p w14:paraId="5EBE74E6" w14:textId="77777777" w:rsidR="00184E5D" w:rsidRPr="00184E5D" w:rsidRDefault="006A22BF" w:rsidP="00184E5D">
      <w:pPr>
        <w:pStyle w:val="ListParagraph"/>
        <w:numPr>
          <w:ilvl w:val="0"/>
          <w:numId w:val="56"/>
        </w:numPr>
        <w:spacing w:after="240"/>
        <w:ind w:left="2160" w:hanging="720"/>
        <w:contextualSpacing w:val="0"/>
        <w:jc w:val="both"/>
        <w:rPr>
          <w:rFonts w:cstheme="minorHAnsi"/>
          <w:szCs w:val="22"/>
        </w:rPr>
      </w:pPr>
      <w:r>
        <w:rPr>
          <w:rFonts w:cstheme="minorHAnsi"/>
          <w:szCs w:val="22"/>
        </w:rPr>
        <w:t>performing our obligations</w:t>
      </w:r>
      <w:r w:rsidR="00A2242B">
        <w:rPr>
          <w:rFonts w:cstheme="minorHAnsi"/>
          <w:szCs w:val="22"/>
        </w:rPr>
        <w:t xml:space="preserve"> under any agreements </w:t>
      </w:r>
      <w:r w:rsidR="001E1715">
        <w:rPr>
          <w:rFonts w:cstheme="minorHAnsi"/>
          <w:szCs w:val="22"/>
        </w:rPr>
        <w:t xml:space="preserve">to </w:t>
      </w:r>
      <w:r>
        <w:rPr>
          <w:rFonts w:cstheme="minorHAnsi"/>
          <w:szCs w:val="22"/>
        </w:rPr>
        <w:t>which</w:t>
      </w:r>
      <w:r w:rsidR="00A2242B">
        <w:rPr>
          <w:rFonts w:cstheme="minorHAnsi"/>
          <w:szCs w:val="22"/>
        </w:rPr>
        <w:t xml:space="preserve"> we are</w:t>
      </w:r>
      <w:r>
        <w:rPr>
          <w:rFonts w:cstheme="minorHAnsi"/>
          <w:szCs w:val="22"/>
        </w:rPr>
        <w:t xml:space="preserve"> a</w:t>
      </w:r>
      <w:r w:rsidR="00A2242B">
        <w:rPr>
          <w:rFonts w:cstheme="minorHAnsi"/>
          <w:szCs w:val="22"/>
        </w:rPr>
        <w:t xml:space="preserve"> party, e.g. agreement</w:t>
      </w:r>
      <w:r w:rsidR="001E1715">
        <w:rPr>
          <w:rFonts w:cstheme="minorHAnsi"/>
          <w:szCs w:val="22"/>
        </w:rPr>
        <w:t>s</w:t>
      </w:r>
      <w:r w:rsidR="00A2242B">
        <w:rPr>
          <w:rFonts w:cstheme="minorHAnsi"/>
          <w:szCs w:val="22"/>
        </w:rPr>
        <w:t xml:space="preserve"> with </w:t>
      </w:r>
      <w:r>
        <w:rPr>
          <w:rFonts w:cstheme="minorHAnsi"/>
          <w:szCs w:val="22"/>
        </w:rPr>
        <w:t xml:space="preserve">our </w:t>
      </w:r>
      <w:r w:rsidR="00A2242B">
        <w:rPr>
          <w:rFonts w:cstheme="minorHAnsi"/>
          <w:szCs w:val="22"/>
        </w:rPr>
        <w:t>business partner</w:t>
      </w:r>
      <w:r>
        <w:rPr>
          <w:rFonts w:cstheme="minorHAnsi"/>
          <w:szCs w:val="22"/>
        </w:rPr>
        <w:t>s</w:t>
      </w:r>
      <w:r w:rsidR="00A2242B">
        <w:rPr>
          <w:rFonts w:cstheme="minorHAnsi"/>
          <w:szCs w:val="22"/>
        </w:rPr>
        <w:t>, vendor</w:t>
      </w:r>
      <w:r>
        <w:rPr>
          <w:rFonts w:cstheme="minorHAnsi"/>
          <w:szCs w:val="22"/>
        </w:rPr>
        <w:t>s</w:t>
      </w:r>
      <w:r w:rsidR="001E1715">
        <w:rPr>
          <w:rFonts w:cstheme="minorHAnsi"/>
          <w:szCs w:val="22"/>
        </w:rPr>
        <w:t>,</w:t>
      </w:r>
      <w:r w:rsidR="00A2242B">
        <w:rPr>
          <w:rFonts w:cstheme="minorHAnsi"/>
          <w:szCs w:val="22"/>
        </w:rPr>
        <w:t xml:space="preserve"> or other asset manage</w:t>
      </w:r>
      <w:r>
        <w:rPr>
          <w:rFonts w:cstheme="minorHAnsi"/>
          <w:szCs w:val="22"/>
        </w:rPr>
        <w:t>ment companies, or</w:t>
      </w:r>
      <w:r w:rsidR="001E1715">
        <w:rPr>
          <w:rFonts w:cstheme="minorHAnsi"/>
          <w:szCs w:val="22"/>
        </w:rPr>
        <w:t xml:space="preserve"> under</w:t>
      </w:r>
      <w:r>
        <w:rPr>
          <w:rFonts w:cstheme="minorHAnsi"/>
          <w:szCs w:val="22"/>
        </w:rPr>
        <w:t xml:space="preserve"> which we are acting as an agent</w:t>
      </w:r>
      <w:r w:rsidR="00A2242B">
        <w:rPr>
          <w:rFonts w:cstheme="minorHAnsi"/>
          <w:szCs w:val="22"/>
        </w:rPr>
        <w:t>;</w:t>
      </w:r>
      <w:r w:rsidR="00184E5D">
        <w:rPr>
          <w:rFonts w:cstheme="minorHAnsi"/>
          <w:szCs w:val="22"/>
        </w:rPr>
        <w:t xml:space="preserve"> and</w:t>
      </w:r>
    </w:p>
    <w:p w14:paraId="4B978461" w14:textId="77777777" w:rsidR="006A22BF" w:rsidRPr="00AF7229" w:rsidRDefault="006A22BF" w:rsidP="00E82F33">
      <w:pPr>
        <w:pStyle w:val="ListParagraph"/>
        <w:numPr>
          <w:ilvl w:val="0"/>
          <w:numId w:val="56"/>
        </w:numPr>
        <w:spacing w:after="240"/>
        <w:ind w:left="2160" w:hanging="720"/>
        <w:contextualSpacing w:val="0"/>
        <w:jc w:val="both"/>
        <w:rPr>
          <w:rFonts w:cstheme="minorHAnsi"/>
          <w:szCs w:val="22"/>
        </w:rPr>
      </w:pPr>
      <w:r w:rsidRPr="006A22BF">
        <w:rPr>
          <w:rFonts w:cstheme="minorHAnsi"/>
          <w:szCs w:val="22"/>
          <w:highlight w:val="yellow"/>
        </w:rPr>
        <w:t>[</w:t>
      </w:r>
      <w:proofErr w:type="gramStart"/>
      <w:r w:rsidRPr="006A22BF">
        <w:rPr>
          <w:rFonts w:cstheme="minorHAnsi"/>
          <w:i/>
          <w:iCs/>
          <w:szCs w:val="22"/>
          <w:highlight w:val="yellow"/>
        </w:rPr>
        <w:t>please</w:t>
      </w:r>
      <w:proofErr w:type="gramEnd"/>
      <w:r w:rsidRPr="006A22BF">
        <w:rPr>
          <w:rFonts w:cstheme="minorHAnsi"/>
          <w:i/>
          <w:iCs/>
          <w:szCs w:val="22"/>
          <w:highlight w:val="yellow"/>
        </w:rPr>
        <w:t xml:space="preserve"> inser</w:t>
      </w:r>
      <w:r w:rsidR="00B56AA9">
        <w:rPr>
          <w:rFonts w:cstheme="minorHAnsi"/>
          <w:i/>
          <w:iCs/>
          <w:szCs w:val="22"/>
          <w:highlight w:val="yellow"/>
        </w:rPr>
        <w:t>t additional</w:t>
      </w:r>
      <w:r w:rsidRPr="006A22BF">
        <w:rPr>
          <w:rFonts w:cstheme="minorHAnsi"/>
          <w:i/>
          <w:iCs/>
          <w:szCs w:val="22"/>
          <w:highlight w:val="yellow"/>
        </w:rPr>
        <w:t xml:space="preserve"> purposes</w:t>
      </w:r>
      <w:r w:rsidRPr="006A22BF">
        <w:rPr>
          <w:rFonts w:cstheme="minorHAnsi"/>
          <w:szCs w:val="22"/>
          <w:highlight w:val="yellow"/>
        </w:rPr>
        <w:t>].</w:t>
      </w:r>
    </w:p>
    <w:p w14:paraId="0EBE5B80" w14:textId="77777777" w:rsidR="00F54DA3" w:rsidRDefault="001E1715" w:rsidP="00390F56">
      <w:pPr>
        <w:ind w:left="1440"/>
        <w:jc w:val="both"/>
        <w:rPr>
          <w:rFonts w:cstheme="minorHAnsi"/>
          <w:szCs w:val="22"/>
        </w:rPr>
      </w:pPr>
      <w:r>
        <w:rPr>
          <w:rFonts w:cstheme="minorHAnsi"/>
          <w:szCs w:val="22"/>
        </w:rPr>
        <w:t>If</w:t>
      </w:r>
      <w:r w:rsidRPr="00AF7229">
        <w:rPr>
          <w:rFonts w:cstheme="minorHAnsi"/>
          <w:szCs w:val="22"/>
        </w:rPr>
        <w:t xml:space="preserve"> </w:t>
      </w:r>
      <w:r w:rsidR="00D74F2C" w:rsidRPr="00AF7229">
        <w:rPr>
          <w:rFonts w:cstheme="minorHAnsi"/>
          <w:szCs w:val="22"/>
        </w:rPr>
        <w:t xml:space="preserve">the </w:t>
      </w:r>
      <w:r w:rsidR="00411304" w:rsidRPr="00AF7229">
        <w:rPr>
          <w:rFonts w:cstheme="minorHAnsi"/>
          <w:szCs w:val="22"/>
        </w:rPr>
        <w:t>P</w:t>
      </w:r>
      <w:r w:rsidR="00D74F2C" w:rsidRPr="00AF7229">
        <w:rPr>
          <w:rFonts w:cstheme="minorHAnsi"/>
          <w:szCs w:val="22"/>
        </w:rPr>
        <w:t xml:space="preserve">ersonal </w:t>
      </w:r>
      <w:r w:rsidR="00411304" w:rsidRPr="00AF7229">
        <w:rPr>
          <w:rFonts w:cstheme="minorHAnsi"/>
          <w:szCs w:val="22"/>
        </w:rPr>
        <w:t>D</w:t>
      </w:r>
      <w:r w:rsidR="00D74F2C" w:rsidRPr="00AF7229">
        <w:rPr>
          <w:rFonts w:cstheme="minorHAnsi"/>
          <w:szCs w:val="22"/>
        </w:rPr>
        <w:t xml:space="preserve">ata we collect from you is </w:t>
      </w:r>
      <w:r w:rsidR="00290094" w:rsidRPr="00AF7229">
        <w:rPr>
          <w:rFonts w:cstheme="minorHAnsi"/>
          <w:szCs w:val="22"/>
        </w:rPr>
        <w:t>required</w:t>
      </w:r>
      <w:r w:rsidR="00D74F2C" w:rsidRPr="00AF7229">
        <w:rPr>
          <w:rFonts w:cstheme="minorHAnsi"/>
          <w:szCs w:val="22"/>
        </w:rPr>
        <w:t xml:space="preserve"> to meet our legal</w:t>
      </w:r>
      <w:r w:rsidR="001368C5" w:rsidRPr="00AF7229">
        <w:rPr>
          <w:rFonts w:cstheme="minorHAnsi"/>
          <w:szCs w:val="22"/>
        </w:rPr>
        <w:t xml:space="preserve"> </w:t>
      </w:r>
      <w:r w:rsidR="00D74F2C" w:rsidRPr="00AF7229">
        <w:rPr>
          <w:rFonts w:cstheme="minorHAnsi"/>
          <w:szCs w:val="22"/>
        </w:rPr>
        <w:t>obligation</w:t>
      </w:r>
      <w:r w:rsidR="00D74F2C" w:rsidRPr="00D74F2C">
        <w:rPr>
          <w:rFonts w:cstheme="minorHAnsi"/>
          <w:szCs w:val="22"/>
        </w:rPr>
        <w:t>s or enter into an agreement with you</w:t>
      </w:r>
      <w:r w:rsidR="00D74F2C">
        <w:rPr>
          <w:rFonts w:cstheme="minorHAnsi"/>
          <w:szCs w:val="22"/>
        </w:rPr>
        <w:t>,</w:t>
      </w:r>
      <w:r w:rsidR="00D74F2C" w:rsidRPr="00D74F2C">
        <w:rPr>
          <w:rFonts w:cstheme="minorHAnsi"/>
          <w:szCs w:val="22"/>
        </w:rPr>
        <w:t xml:space="preserve"> </w:t>
      </w:r>
      <w:r w:rsidR="0003005D" w:rsidRPr="00537AE0">
        <w:rPr>
          <w:rFonts w:cstheme="minorHAnsi"/>
          <w:szCs w:val="22"/>
          <w:lang w:val="en-US"/>
        </w:rPr>
        <w:t>we may not be able to provide (or continue to provide) our products and services to you</w:t>
      </w:r>
      <w:r w:rsidR="0003005D">
        <w:rPr>
          <w:rFonts w:cstheme="minorHAnsi"/>
          <w:szCs w:val="22"/>
        </w:rPr>
        <w:t xml:space="preserve"> </w:t>
      </w:r>
      <w:r w:rsidR="00BC44E1">
        <w:rPr>
          <w:rFonts w:cstheme="minorHAnsi"/>
          <w:szCs w:val="22"/>
        </w:rPr>
        <w:t>i</w:t>
      </w:r>
      <w:r w:rsidR="00F0128D" w:rsidRPr="00372F83">
        <w:rPr>
          <w:rFonts w:cstheme="minorHAnsi"/>
          <w:szCs w:val="22"/>
        </w:rPr>
        <w:t>f</w:t>
      </w:r>
      <w:r w:rsidR="00F54DA3" w:rsidRPr="00372F83">
        <w:rPr>
          <w:rFonts w:cstheme="minorHAnsi"/>
          <w:szCs w:val="22"/>
        </w:rPr>
        <w:t xml:space="preserve"> </w:t>
      </w:r>
      <w:r w:rsidR="00D74F2C">
        <w:rPr>
          <w:rFonts w:cstheme="minorHAnsi"/>
          <w:szCs w:val="22"/>
        </w:rPr>
        <w:t xml:space="preserve">we cannot collect </w:t>
      </w:r>
      <w:r w:rsidR="002B58D5" w:rsidRPr="00372F83">
        <w:rPr>
          <w:rFonts w:cstheme="minorHAnsi"/>
          <w:szCs w:val="22"/>
        </w:rPr>
        <w:t xml:space="preserve">your </w:t>
      </w:r>
      <w:r w:rsidR="00411304">
        <w:rPr>
          <w:rFonts w:cstheme="minorHAnsi"/>
          <w:szCs w:val="22"/>
        </w:rPr>
        <w:t>P</w:t>
      </w:r>
      <w:r w:rsidR="00F0128D" w:rsidRPr="00372F83">
        <w:rPr>
          <w:rFonts w:cstheme="minorHAnsi"/>
          <w:szCs w:val="22"/>
        </w:rPr>
        <w:t xml:space="preserve">ersonal </w:t>
      </w:r>
      <w:r w:rsidR="00411304">
        <w:rPr>
          <w:rFonts w:cstheme="minorHAnsi"/>
          <w:szCs w:val="22"/>
        </w:rPr>
        <w:t>D</w:t>
      </w:r>
      <w:r w:rsidR="00F54DA3" w:rsidRPr="00372F83">
        <w:rPr>
          <w:rFonts w:cstheme="minorHAnsi"/>
          <w:szCs w:val="22"/>
        </w:rPr>
        <w:t>ata when requested</w:t>
      </w:r>
      <w:r w:rsidR="00F0128D" w:rsidRPr="00372F83">
        <w:rPr>
          <w:rFonts w:cstheme="minorHAnsi"/>
          <w:szCs w:val="22"/>
        </w:rPr>
        <w:t>.</w:t>
      </w:r>
      <w:r w:rsidR="00F0128D" w:rsidRPr="00395362">
        <w:rPr>
          <w:rFonts w:cstheme="minorHAnsi"/>
          <w:szCs w:val="22"/>
        </w:rPr>
        <w:t xml:space="preserve"> </w:t>
      </w:r>
    </w:p>
    <w:p w14:paraId="37C9044F" w14:textId="77777777" w:rsidR="00F54DA3" w:rsidRPr="00395362" w:rsidRDefault="00F54DA3" w:rsidP="00395362">
      <w:pPr>
        <w:jc w:val="both"/>
        <w:rPr>
          <w:rFonts w:cstheme="minorHAnsi"/>
          <w:szCs w:val="22"/>
        </w:rPr>
      </w:pPr>
    </w:p>
    <w:p w14:paraId="35B71721" w14:textId="77777777" w:rsidR="005B6D94" w:rsidRPr="00395362" w:rsidRDefault="00DC6B79" w:rsidP="00395362">
      <w:pPr>
        <w:jc w:val="both"/>
        <w:rPr>
          <w:rFonts w:cstheme="minorHAnsi"/>
          <w:b/>
          <w:bCs/>
          <w:szCs w:val="22"/>
        </w:rPr>
      </w:pPr>
      <w:r w:rsidRPr="00395362">
        <w:rPr>
          <w:rFonts w:cstheme="minorHAnsi"/>
          <w:b/>
          <w:szCs w:val="22"/>
        </w:rPr>
        <w:t>3.</w:t>
      </w:r>
      <w:r w:rsidRPr="00395362">
        <w:rPr>
          <w:rFonts w:cstheme="minorHAnsi"/>
          <w:szCs w:val="22"/>
        </w:rPr>
        <w:t xml:space="preserve"> </w:t>
      </w:r>
      <w:r w:rsidR="00390F56">
        <w:rPr>
          <w:rFonts w:cstheme="minorHAnsi"/>
          <w:szCs w:val="22"/>
        </w:rPr>
        <w:tab/>
      </w:r>
      <w:commentRangeStart w:id="19"/>
      <w:r w:rsidR="00303DCA">
        <w:rPr>
          <w:rFonts w:cstheme="minorHAnsi"/>
          <w:b/>
          <w:bCs/>
          <w:szCs w:val="22"/>
        </w:rPr>
        <w:t>How</w:t>
      </w:r>
      <w:r w:rsidR="005B6D94" w:rsidRPr="00395362">
        <w:rPr>
          <w:rFonts w:cstheme="minorHAnsi"/>
          <w:b/>
          <w:bCs/>
          <w:szCs w:val="22"/>
        </w:rPr>
        <w:t xml:space="preserve"> we </w:t>
      </w:r>
      <w:r w:rsidR="00303DCA">
        <w:rPr>
          <w:rFonts w:cstheme="minorHAnsi"/>
          <w:b/>
          <w:bCs/>
          <w:szCs w:val="22"/>
        </w:rPr>
        <w:t>d</w:t>
      </w:r>
      <w:r w:rsidR="005B6D94" w:rsidRPr="00395362">
        <w:rPr>
          <w:rFonts w:cstheme="minorHAnsi"/>
          <w:b/>
          <w:bCs/>
          <w:szCs w:val="22"/>
        </w:rPr>
        <w:t xml:space="preserve">isclose or transfer your </w:t>
      </w:r>
      <w:r w:rsidR="00411304">
        <w:rPr>
          <w:rFonts w:cstheme="minorHAnsi"/>
          <w:b/>
          <w:bCs/>
          <w:szCs w:val="22"/>
        </w:rPr>
        <w:t>P</w:t>
      </w:r>
      <w:r w:rsidR="005B6D94" w:rsidRPr="00395362">
        <w:rPr>
          <w:rFonts w:cstheme="minorHAnsi"/>
          <w:b/>
          <w:bCs/>
          <w:szCs w:val="22"/>
        </w:rPr>
        <w:t xml:space="preserve">ersonal </w:t>
      </w:r>
      <w:r w:rsidR="00411304">
        <w:rPr>
          <w:rFonts w:cstheme="minorHAnsi"/>
          <w:b/>
          <w:bCs/>
          <w:szCs w:val="22"/>
        </w:rPr>
        <w:t>D</w:t>
      </w:r>
      <w:r w:rsidR="005B6D94" w:rsidRPr="00395362">
        <w:rPr>
          <w:rFonts w:cstheme="minorHAnsi"/>
          <w:b/>
          <w:bCs/>
          <w:szCs w:val="22"/>
        </w:rPr>
        <w:t>ata</w:t>
      </w:r>
      <w:commentRangeEnd w:id="19"/>
      <w:r w:rsidR="00F2114E">
        <w:rPr>
          <w:rStyle w:val="CommentReference"/>
        </w:rPr>
        <w:commentReference w:id="19"/>
      </w:r>
    </w:p>
    <w:p w14:paraId="4BFF0AF4" w14:textId="77777777" w:rsidR="005B6D94" w:rsidRPr="00395362" w:rsidRDefault="005B6D94" w:rsidP="00395362">
      <w:pPr>
        <w:jc w:val="both"/>
        <w:rPr>
          <w:rFonts w:cstheme="minorHAnsi"/>
          <w:b/>
          <w:bCs/>
          <w:szCs w:val="22"/>
        </w:rPr>
      </w:pPr>
    </w:p>
    <w:p w14:paraId="125414CD" w14:textId="77777777" w:rsidR="00A336DC" w:rsidRPr="00395362" w:rsidRDefault="005B6D94" w:rsidP="00390F56">
      <w:pPr>
        <w:ind w:left="720"/>
        <w:jc w:val="both"/>
        <w:rPr>
          <w:rFonts w:cstheme="minorHAnsi"/>
          <w:szCs w:val="22"/>
        </w:rPr>
      </w:pPr>
      <w:r w:rsidRPr="00395362">
        <w:rPr>
          <w:rFonts w:cstheme="minorHAnsi"/>
          <w:szCs w:val="22"/>
        </w:rPr>
        <w:t xml:space="preserve">We may disclose </w:t>
      </w:r>
      <w:r w:rsidR="00416A8D" w:rsidRPr="00395362">
        <w:rPr>
          <w:rFonts w:cstheme="minorHAnsi"/>
          <w:szCs w:val="22"/>
        </w:rPr>
        <w:t xml:space="preserve">or transfer </w:t>
      </w:r>
      <w:r w:rsidRPr="00395362">
        <w:rPr>
          <w:rFonts w:cstheme="minorHAnsi"/>
          <w:szCs w:val="22"/>
        </w:rPr>
        <w:t xml:space="preserve">your </w:t>
      </w:r>
      <w:r w:rsidR="002906BB">
        <w:rPr>
          <w:rFonts w:cstheme="minorHAnsi"/>
          <w:szCs w:val="22"/>
        </w:rPr>
        <w:t>Personal</w:t>
      </w:r>
      <w:r w:rsidR="009E20BD" w:rsidRPr="00395362">
        <w:rPr>
          <w:rFonts w:cstheme="minorHAnsi"/>
          <w:szCs w:val="22"/>
          <w:lang w:val="en-US"/>
        </w:rPr>
        <w:t xml:space="preserve"> </w:t>
      </w:r>
      <w:r w:rsidR="00411304">
        <w:rPr>
          <w:rFonts w:cstheme="minorHAnsi"/>
          <w:szCs w:val="22"/>
          <w:lang w:val="en-US"/>
        </w:rPr>
        <w:t>D</w:t>
      </w:r>
      <w:r w:rsidR="009E20BD" w:rsidRPr="00395362">
        <w:rPr>
          <w:rFonts w:cstheme="minorHAnsi"/>
          <w:szCs w:val="22"/>
          <w:lang w:val="en-US"/>
        </w:rPr>
        <w:t>ata</w:t>
      </w:r>
      <w:r w:rsidRPr="00395362">
        <w:rPr>
          <w:rFonts w:cstheme="minorHAnsi"/>
          <w:szCs w:val="22"/>
        </w:rPr>
        <w:t xml:space="preserve"> to </w:t>
      </w:r>
      <w:r w:rsidR="00150411" w:rsidRPr="00395362">
        <w:rPr>
          <w:rFonts w:cstheme="minorHAnsi"/>
          <w:szCs w:val="22"/>
        </w:rPr>
        <w:t xml:space="preserve">the following </w:t>
      </w:r>
      <w:r w:rsidR="00411769" w:rsidRPr="00395362">
        <w:rPr>
          <w:rFonts w:cstheme="minorHAnsi"/>
          <w:szCs w:val="22"/>
        </w:rPr>
        <w:t>third parties</w:t>
      </w:r>
      <w:r w:rsidR="00332A6B">
        <w:rPr>
          <w:rFonts w:cstheme="minorHAnsi"/>
          <w:szCs w:val="22"/>
        </w:rPr>
        <w:t xml:space="preserve"> (including their personnel and agents)</w:t>
      </w:r>
      <w:r w:rsidR="00411769" w:rsidRPr="00395362">
        <w:rPr>
          <w:rFonts w:cstheme="minorHAnsi"/>
          <w:szCs w:val="22"/>
        </w:rPr>
        <w:t xml:space="preserve"> who process </w:t>
      </w:r>
      <w:r w:rsidR="002906BB">
        <w:rPr>
          <w:rFonts w:cstheme="minorHAnsi"/>
          <w:szCs w:val="22"/>
        </w:rPr>
        <w:t xml:space="preserve">Personal </w:t>
      </w:r>
      <w:r w:rsidR="00411304">
        <w:rPr>
          <w:rFonts w:cstheme="minorHAnsi"/>
          <w:szCs w:val="22"/>
          <w:lang w:val="en-US"/>
        </w:rPr>
        <w:t>D</w:t>
      </w:r>
      <w:r w:rsidR="009E20BD" w:rsidRPr="00395362">
        <w:rPr>
          <w:rFonts w:cstheme="minorHAnsi"/>
          <w:szCs w:val="22"/>
          <w:lang w:val="en-US"/>
        </w:rPr>
        <w:t>ata</w:t>
      </w:r>
      <w:r w:rsidR="00411769" w:rsidRPr="00395362">
        <w:rPr>
          <w:rFonts w:cstheme="minorHAnsi"/>
          <w:szCs w:val="22"/>
        </w:rPr>
        <w:t xml:space="preserve"> i</w:t>
      </w:r>
      <w:r w:rsidR="00612254" w:rsidRPr="00395362">
        <w:rPr>
          <w:rFonts w:cstheme="minorHAnsi"/>
          <w:szCs w:val="22"/>
        </w:rPr>
        <w:t>n accordance with the purpose</w:t>
      </w:r>
      <w:r w:rsidR="0003005D">
        <w:rPr>
          <w:rFonts w:cstheme="minorHAnsi"/>
          <w:szCs w:val="22"/>
        </w:rPr>
        <w:t>s</w:t>
      </w:r>
      <w:r w:rsidR="00612254" w:rsidRPr="00395362">
        <w:rPr>
          <w:rFonts w:cstheme="minorHAnsi"/>
          <w:szCs w:val="22"/>
        </w:rPr>
        <w:t xml:space="preserve"> under this</w:t>
      </w:r>
      <w:r w:rsidR="002A2665">
        <w:rPr>
          <w:rFonts w:cstheme="minorHAnsi"/>
          <w:szCs w:val="22"/>
        </w:rPr>
        <w:t xml:space="preserve"> Privacy</w:t>
      </w:r>
      <w:r w:rsidR="00612254" w:rsidRPr="00395362">
        <w:rPr>
          <w:rFonts w:cstheme="minorHAnsi"/>
          <w:szCs w:val="22"/>
        </w:rPr>
        <w:t xml:space="preserve"> Policy</w:t>
      </w:r>
      <w:r w:rsidR="00A33BDE" w:rsidRPr="00395362">
        <w:rPr>
          <w:rFonts w:cstheme="minorHAnsi"/>
          <w:szCs w:val="22"/>
        </w:rPr>
        <w:t>.</w:t>
      </w:r>
      <w:r w:rsidR="00A336DC" w:rsidRPr="00395362">
        <w:rPr>
          <w:rFonts w:cstheme="minorHAnsi"/>
          <w:szCs w:val="22"/>
        </w:rPr>
        <w:t xml:space="preserve"> These third parties may be located in </w:t>
      </w:r>
      <w:r w:rsidR="00DC3342">
        <w:rPr>
          <w:rFonts w:cstheme="minorHAnsi"/>
          <w:szCs w:val="22"/>
        </w:rPr>
        <w:t xml:space="preserve">or outside </w:t>
      </w:r>
      <w:r w:rsidR="00A336DC" w:rsidRPr="00395362">
        <w:rPr>
          <w:rFonts w:cstheme="minorHAnsi"/>
          <w:szCs w:val="22"/>
        </w:rPr>
        <w:t xml:space="preserve">Thailand. You can visit their privacy </w:t>
      </w:r>
      <w:r w:rsidR="00DC3342">
        <w:rPr>
          <w:rFonts w:cstheme="minorHAnsi"/>
          <w:szCs w:val="22"/>
        </w:rPr>
        <w:t>policies</w:t>
      </w:r>
      <w:r w:rsidR="00A336DC" w:rsidRPr="00395362">
        <w:rPr>
          <w:rFonts w:cstheme="minorHAnsi"/>
          <w:szCs w:val="22"/>
        </w:rPr>
        <w:t xml:space="preserve"> to learn more details on how they process your </w:t>
      </w:r>
      <w:r w:rsidR="00411304">
        <w:rPr>
          <w:rFonts w:cstheme="minorHAnsi"/>
          <w:szCs w:val="22"/>
        </w:rPr>
        <w:t>P</w:t>
      </w:r>
      <w:r w:rsidR="00A336DC" w:rsidRPr="00395362">
        <w:rPr>
          <w:rFonts w:cstheme="minorHAnsi"/>
          <w:szCs w:val="22"/>
        </w:rPr>
        <w:t xml:space="preserve">ersonal </w:t>
      </w:r>
      <w:r w:rsidR="00411304">
        <w:rPr>
          <w:rFonts w:cstheme="minorHAnsi"/>
          <w:szCs w:val="22"/>
        </w:rPr>
        <w:t>D</w:t>
      </w:r>
      <w:r w:rsidR="00A336DC" w:rsidRPr="00395362">
        <w:rPr>
          <w:rFonts w:cstheme="minorHAnsi"/>
          <w:szCs w:val="22"/>
        </w:rPr>
        <w:t>ata.</w:t>
      </w:r>
    </w:p>
    <w:p w14:paraId="3EAEAE00" w14:textId="77777777" w:rsidR="00150411" w:rsidRPr="00395362" w:rsidRDefault="00150411" w:rsidP="00395362">
      <w:pPr>
        <w:jc w:val="both"/>
        <w:rPr>
          <w:rFonts w:cstheme="minorHAnsi"/>
          <w:szCs w:val="22"/>
        </w:rPr>
      </w:pPr>
    </w:p>
    <w:p w14:paraId="4E561250" w14:textId="6BDC0AAB" w:rsidR="009739FD" w:rsidRPr="00395362" w:rsidRDefault="00150411" w:rsidP="00390F56">
      <w:pPr>
        <w:ind w:firstLine="720"/>
        <w:jc w:val="both"/>
        <w:rPr>
          <w:rFonts w:cstheme="minorHAnsi"/>
          <w:b/>
          <w:bCs/>
          <w:szCs w:val="22"/>
        </w:rPr>
      </w:pPr>
      <w:r w:rsidRPr="00395362">
        <w:rPr>
          <w:rFonts w:cstheme="minorHAnsi"/>
          <w:b/>
          <w:bCs/>
          <w:szCs w:val="22"/>
        </w:rPr>
        <w:t>3.1</w:t>
      </w:r>
      <w:r w:rsidR="009739FD" w:rsidRPr="00395362">
        <w:rPr>
          <w:rFonts w:cstheme="minorHAnsi"/>
          <w:b/>
          <w:bCs/>
          <w:szCs w:val="22"/>
        </w:rPr>
        <w:t xml:space="preserve"> </w:t>
      </w:r>
      <w:r w:rsidR="00390F56">
        <w:rPr>
          <w:rFonts w:cstheme="minorHAnsi"/>
          <w:b/>
          <w:bCs/>
          <w:szCs w:val="22"/>
        </w:rPr>
        <w:tab/>
      </w:r>
      <w:r w:rsidR="003E51A5">
        <w:rPr>
          <w:rFonts w:cstheme="minorHAnsi"/>
          <w:b/>
          <w:bCs/>
          <w:szCs w:val="22"/>
        </w:rPr>
        <w:t>[</w:t>
      </w:r>
      <w:r w:rsidR="003E51A5" w:rsidRPr="0087356B">
        <w:rPr>
          <w:rFonts w:cstheme="minorHAnsi"/>
          <w:b/>
          <w:bCs/>
          <w:i/>
          <w:iCs/>
          <w:szCs w:val="22"/>
          <w:highlight w:val="yellow"/>
        </w:rPr>
        <w:t>Company</w:t>
      </w:r>
      <w:r w:rsidR="00EB4195" w:rsidRPr="0087356B">
        <w:rPr>
          <w:rFonts w:cstheme="minorHAnsi"/>
          <w:b/>
          <w:bCs/>
          <w:i/>
          <w:iCs/>
          <w:szCs w:val="22"/>
          <w:highlight w:val="yellow"/>
        </w:rPr>
        <w:t xml:space="preserve"> Name</w:t>
      </w:r>
      <w:r w:rsidR="003E51A5">
        <w:rPr>
          <w:rFonts w:cstheme="minorHAnsi"/>
          <w:b/>
          <w:bCs/>
          <w:szCs w:val="22"/>
        </w:rPr>
        <w:t>]</w:t>
      </w:r>
      <w:r w:rsidR="0000011B" w:rsidRPr="00395362">
        <w:rPr>
          <w:rFonts w:cstheme="minorHAnsi"/>
          <w:b/>
          <w:bCs/>
          <w:szCs w:val="22"/>
        </w:rPr>
        <w:t xml:space="preserve"> Group </w:t>
      </w:r>
    </w:p>
    <w:p w14:paraId="57095882" w14:textId="77777777" w:rsidR="009739FD" w:rsidRPr="00395362" w:rsidRDefault="009739FD" w:rsidP="00395362">
      <w:pPr>
        <w:jc w:val="both"/>
        <w:rPr>
          <w:rFonts w:cstheme="minorHAnsi"/>
          <w:szCs w:val="22"/>
        </w:rPr>
      </w:pPr>
    </w:p>
    <w:p w14:paraId="1C955E14" w14:textId="050DBADE" w:rsidR="009739FD" w:rsidRPr="00395362" w:rsidRDefault="009739FD" w:rsidP="00390F56">
      <w:pPr>
        <w:ind w:left="1440"/>
        <w:jc w:val="both"/>
        <w:rPr>
          <w:rFonts w:cstheme="minorHAnsi"/>
          <w:szCs w:val="22"/>
        </w:rPr>
      </w:pPr>
      <w:r w:rsidRPr="00395362">
        <w:rPr>
          <w:rFonts w:cstheme="minorHAnsi"/>
          <w:szCs w:val="22"/>
        </w:rPr>
        <w:t xml:space="preserve">As </w:t>
      </w:r>
      <w:r w:rsidRPr="00395362">
        <w:rPr>
          <w:rFonts w:cstheme="minorHAnsi"/>
          <w:szCs w:val="22"/>
          <w:lang w:val="en-US"/>
        </w:rPr>
        <w:t>[</w:t>
      </w:r>
      <w:r w:rsidRPr="0087356B">
        <w:rPr>
          <w:rFonts w:cstheme="minorHAnsi"/>
          <w:i/>
          <w:iCs/>
          <w:szCs w:val="22"/>
          <w:highlight w:val="yellow"/>
          <w:lang w:val="en-US"/>
        </w:rPr>
        <w:t>Company Name</w:t>
      </w:r>
      <w:r w:rsidRPr="00395362">
        <w:rPr>
          <w:rFonts w:cstheme="minorHAnsi"/>
          <w:szCs w:val="22"/>
          <w:lang w:val="en-US"/>
        </w:rPr>
        <w:t>]</w:t>
      </w:r>
      <w:r w:rsidRPr="00395362">
        <w:rPr>
          <w:rFonts w:cstheme="minorHAnsi"/>
          <w:szCs w:val="22"/>
        </w:rPr>
        <w:t xml:space="preserve"> is part of a </w:t>
      </w:r>
      <w:r w:rsidR="003E51A5">
        <w:rPr>
          <w:rFonts w:cstheme="minorHAnsi"/>
          <w:szCs w:val="22"/>
        </w:rPr>
        <w:t>[</w:t>
      </w:r>
      <w:r w:rsidR="003E51A5" w:rsidRPr="0087356B">
        <w:rPr>
          <w:rFonts w:cstheme="minorHAnsi"/>
          <w:i/>
          <w:iCs/>
          <w:szCs w:val="22"/>
          <w:highlight w:val="yellow"/>
        </w:rPr>
        <w:t>Company Name</w:t>
      </w:r>
      <w:r w:rsidR="003E51A5">
        <w:rPr>
          <w:rFonts w:cstheme="minorHAnsi"/>
          <w:szCs w:val="22"/>
        </w:rPr>
        <w:t>]</w:t>
      </w:r>
      <w:r w:rsidR="00F958F3" w:rsidRPr="00395362">
        <w:rPr>
          <w:rFonts w:cstheme="minorHAnsi"/>
          <w:szCs w:val="22"/>
        </w:rPr>
        <w:t xml:space="preserve"> Group</w:t>
      </w:r>
      <w:r w:rsidRPr="00395362">
        <w:rPr>
          <w:rFonts w:cstheme="minorHAnsi"/>
          <w:szCs w:val="22"/>
        </w:rPr>
        <w:t xml:space="preserve">, we may need to transfer your </w:t>
      </w:r>
      <w:r w:rsidR="007D53EC">
        <w:rPr>
          <w:rFonts w:cstheme="minorHAnsi"/>
          <w:szCs w:val="22"/>
        </w:rPr>
        <w:t xml:space="preserve">Personal </w:t>
      </w:r>
      <w:r w:rsidR="00411304">
        <w:rPr>
          <w:rFonts w:cstheme="minorHAnsi"/>
          <w:szCs w:val="22"/>
          <w:lang w:val="en-US"/>
        </w:rPr>
        <w:t>D</w:t>
      </w:r>
      <w:r w:rsidR="009E20BD" w:rsidRPr="00395362">
        <w:rPr>
          <w:rFonts w:cstheme="minorHAnsi"/>
          <w:szCs w:val="22"/>
          <w:lang w:val="en-US"/>
        </w:rPr>
        <w:t>ata</w:t>
      </w:r>
      <w:r w:rsidRPr="00395362">
        <w:rPr>
          <w:rFonts w:cstheme="minorHAnsi"/>
          <w:szCs w:val="22"/>
        </w:rPr>
        <w:t xml:space="preserve"> to, or otherwise allow access to such </w:t>
      </w:r>
      <w:r w:rsidR="00411304">
        <w:rPr>
          <w:rFonts w:cstheme="minorHAnsi"/>
          <w:szCs w:val="22"/>
        </w:rPr>
        <w:t>P</w:t>
      </w:r>
      <w:r w:rsidR="00612254" w:rsidRPr="00395362">
        <w:rPr>
          <w:rFonts w:cstheme="minorHAnsi"/>
          <w:szCs w:val="22"/>
        </w:rPr>
        <w:t xml:space="preserve">ersonal </w:t>
      </w:r>
      <w:r w:rsidR="00411304">
        <w:rPr>
          <w:rFonts w:cstheme="minorHAnsi"/>
          <w:szCs w:val="22"/>
        </w:rPr>
        <w:t>D</w:t>
      </w:r>
      <w:r w:rsidR="00612254" w:rsidRPr="00395362">
        <w:rPr>
          <w:rFonts w:cstheme="minorHAnsi"/>
          <w:szCs w:val="22"/>
        </w:rPr>
        <w:t xml:space="preserve">ata </w:t>
      </w:r>
      <w:r w:rsidRPr="00395362">
        <w:rPr>
          <w:rFonts w:cstheme="minorHAnsi"/>
          <w:szCs w:val="22"/>
        </w:rPr>
        <w:t>by</w:t>
      </w:r>
      <w:r w:rsidR="00D113B0">
        <w:rPr>
          <w:rFonts w:cstheme="minorHAnsi"/>
          <w:szCs w:val="22"/>
        </w:rPr>
        <w:t>,</w:t>
      </w:r>
      <w:r w:rsidRPr="00395362">
        <w:rPr>
          <w:rFonts w:cstheme="minorHAnsi"/>
          <w:szCs w:val="22"/>
        </w:rPr>
        <w:t xml:space="preserve"> other </w:t>
      </w:r>
      <w:r w:rsidRPr="00395362">
        <w:rPr>
          <w:rFonts w:cstheme="minorHAnsi"/>
          <w:szCs w:val="22"/>
        </w:rPr>
        <w:lastRenderedPageBreak/>
        <w:t>compa</w:t>
      </w:r>
      <w:r w:rsidR="00F958F3" w:rsidRPr="00395362">
        <w:rPr>
          <w:rFonts w:cstheme="minorHAnsi"/>
          <w:szCs w:val="22"/>
        </w:rPr>
        <w:t xml:space="preserve">nies within </w:t>
      </w:r>
      <w:r w:rsidR="003E51A5">
        <w:rPr>
          <w:rFonts w:cstheme="minorHAnsi"/>
          <w:szCs w:val="22"/>
        </w:rPr>
        <w:t>[</w:t>
      </w:r>
      <w:r w:rsidR="003E51A5" w:rsidRPr="0087356B">
        <w:rPr>
          <w:rFonts w:cstheme="minorHAnsi"/>
          <w:i/>
          <w:iCs/>
          <w:szCs w:val="22"/>
          <w:highlight w:val="yellow"/>
        </w:rPr>
        <w:t>Company Name</w:t>
      </w:r>
      <w:r w:rsidR="003E51A5">
        <w:rPr>
          <w:rFonts w:cstheme="minorHAnsi"/>
          <w:szCs w:val="22"/>
        </w:rPr>
        <w:t>]</w:t>
      </w:r>
      <w:r w:rsidR="00F958F3" w:rsidRPr="00395362">
        <w:rPr>
          <w:rFonts w:cstheme="minorHAnsi"/>
          <w:szCs w:val="22"/>
        </w:rPr>
        <w:t xml:space="preserve"> G</w:t>
      </w:r>
      <w:r w:rsidRPr="00395362">
        <w:rPr>
          <w:rFonts w:cstheme="minorHAnsi"/>
          <w:szCs w:val="22"/>
        </w:rPr>
        <w:t>roup for the purposes set out above</w:t>
      </w:r>
      <w:r w:rsidR="00EC3DF6" w:rsidRPr="00395362">
        <w:rPr>
          <w:rFonts w:cstheme="minorHAnsi"/>
          <w:szCs w:val="22"/>
        </w:rPr>
        <w:t xml:space="preserve">. Please see list of companies </w:t>
      </w:r>
      <w:r w:rsidR="00F958F3" w:rsidRPr="00395362">
        <w:rPr>
          <w:rFonts w:cstheme="minorHAnsi"/>
          <w:szCs w:val="22"/>
        </w:rPr>
        <w:t xml:space="preserve">and scope of </w:t>
      </w:r>
      <w:r w:rsidR="00CA441E" w:rsidRPr="00395362">
        <w:rPr>
          <w:rFonts w:cstheme="minorHAnsi"/>
          <w:szCs w:val="22"/>
        </w:rPr>
        <w:t>acti</w:t>
      </w:r>
      <w:r w:rsidR="00F958F3" w:rsidRPr="00395362">
        <w:rPr>
          <w:rFonts w:cstheme="minorHAnsi"/>
          <w:szCs w:val="22"/>
        </w:rPr>
        <w:t>v</w:t>
      </w:r>
      <w:r w:rsidR="00CA441E" w:rsidRPr="00395362">
        <w:rPr>
          <w:rFonts w:cstheme="minorHAnsi"/>
          <w:szCs w:val="22"/>
        </w:rPr>
        <w:t>it</w:t>
      </w:r>
      <w:r w:rsidR="00F958F3" w:rsidRPr="00395362">
        <w:rPr>
          <w:rFonts w:cstheme="minorHAnsi"/>
          <w:szCs w:val="22"/>
        </w:rPr>
        <w:t xml:space="preserve">ies </w:t>
      </w:r>
      <w:r w:rsidR="00EC3DF6" w:rsidRPr="00395362">
        <w:rPr>
          <w:rFonts w:cstheme="minorHAnsi"/>
          <w:szCs w:val="22"/>
        </w:rPr>
        <w:t xml:space="preserve">within </w:t>
      </w:r>
      <w:r w:rsidR="003E51A5">
        <w:rPr>
          <w:rFonts w:cstheme="minorHAnsi"/>
          <w:szCs w:val="22"/>
        </w:rPr>
        <w:t>[</w:t>
      </w:r>
      <w:r w:rsidR="003E51A5" w:rsidRPr="0087356B">
        <w:rPr>
          <w:rFonts w:cstheme="minorHAnsi"/>
          <w:i/>
          <w:iCs/>
          <w:szCs w:val="22"/>
          <w:highlight w:val="yellow"/>
        </w:rPr>
        <w:t>Company Name</w:t>
      </w:r>
      <w:r w:rsidR="003E51A5">
        <w:rPr>
          <w:rFonts w:cstheme="minorHAnsi"/>
          <w:szCs w:val="22"/>
        </w:rPr>
        <w:t>]</w:t>
      </w:r>
      <w:r w:rsidR="00EC3DF6" w:rsidRPr="00395362">
        <w:rPr>
          <w:rFonts w:cstheme="minorHAnsi"/>
          <w:szCs w:val="22"/>
        </w:rPr>
        <w:t xml:space="preserve"> Group [</w:t>
      </w:r>
      <w:r w:rsidR="00EC3DF6" w:rsidRPr="0087356B">
        <w:rPr>
          <w:rFonts w:cstheme="minorHAnsi"/>
          <w:i/>
          <w:iCs/>
          <w:szCs w:val="22"/>
          <w:highlight w:val="yellow"/>
        </w:rPr>
        <w:t>here</w:t>
      </w:r>
      <w:r w:rsidR="00EC3DF6" w:rsidRPr="00395362">
        <w:rPr>
          <w:rFonts w:cstheme="minorHAnsi"/>
          <w:szCs w:val="22"/>
        </w:rPr>
        <w:t>]</w:t>
      </w:r>
      <w:r w:rsidR="002622F2" w:rsidRPr="00395362">
        <w:rPr>
          <w:rFonts w:cstheme="minorHAnsi"/>
          <w:szCs w:val="22"/>
        </w:rPr>
        <w:t xml:space="preserve">. </w:t>
      </w:r>
    </w:p>
    <w:p w14:paraId="2946D97E" w14:textId="77777777" w:rsidR="009739FD" w:rsidRPr="00395362" w:rsidRDefault="009739FD" w:rsidP="00395362">
      <w:pPr>
        <w:jc w:val="both"/>
        <w:rPr>
          <w:rFonts w:cstheme="minorHAnsi"/>
          <w:szCs w:val="22"/>
        </w:rPr>
      </w:pPr>
    </w:p>
    <w:p w14:paraId="1E128168" w14:textId="7392228D" w:rsidR="009739FD" w:rsidRPr="00395362" w:rsidRDefault="009739FD" w:rsidP="00390F56">
      <w:pPr>
        <w:ind w:firstLine="720"/>
        <w:jc w:val="both"/>
        <w:rPr>
          <w:rFonts w:cstheme="minorHAnsi"/>
          <w:b/>
          <w:bCs/>
          <w:szCs w:val="22"/>
        </w:rPr>
      </w:pPr>
      <w:r w:rsidRPr="00395362">
        <w:rPr>
          <w:rFonts w:cstheme="minorHAnsi"/>
          <w:b/>
          <w:bCs/>
          <w:szCs w:val="22"/>
        </w:rPr>
        <w:t xml:space="preserve">3.2 </w:t>
      </w:r>
      <w:r w:rsidR="00390F56">
        <w:rPr>
          <w:rFonts w:cstheme="minorHAnsi"/>
          <w:b/>
          <w:bCs/>
          <w:szCs w:val="22"/>
        </w:rPr>
        <w:tab/>
      </w:r>
      <w:r w:rsidR="00411769" w:rsidRPr="00395362">
        <w:rPr>
          <w:rFonts w:cstheme="minorHAnsi"/>
          <w:b/>
          <w:bCs/>
          <w:szCs w:val="22"/>
        </w:rPr>
        <w:t>Our service providers</w:t>
      </w:r>
    </w:p>
    <w:p w14:paraId="46FB22F6" w14:textId="77777777" w:rsidR="009739FD" w:rsidRPr="00395362" w:rsidRDefault="009739FD" w:rsidP="00395362">
      <w:pPr>
        <w:jc w:val="both"/>
        <w:rPr>
          <w:rFonts w:cstheme="minorHAnsi"/>
          <w:szCs w:val="22"/>
        </w:rPr>
      </w:pPr>
    </w:p>
    <w:p w14:paraId="2B790957" w14:textId="3F1E06A4" w:rsidR="009739FD" w:rsidRPr="00827C01" w:rsidRDefault="009739FD" w:rsidP="00390F56">
      <w:pPr>
        <w:ind w:left="1440"/>
        <w:jc w:val="both"/>
        <w:rPr>
          <w:rFonts w:cstheme="minorHAnsi"/>
          <w:color w:val="EE3135" w:themeColor="accent1"/>
          <w:szCs w:val="22"/>
        </w:rPr>
      </w:pPr>
      <w:r w:rsidRPr="00395362">
        <w:rPr>
          <w:rFonts w:cstheme="minorHAnsi"/>
          <w:szCs w:val="22"/>
        </w:rPr>
        <w:t xml:space="preserve">We </w:t>
      </w:r>
      <w:r w:rsidR="00612254" w:rsidRPr="00395362">
        <w:rPr>
          <w:rFonts w:cstheme="minorHAnsi"/>
          <w:szCs w:val="22"/>
        </w:rPr>
        <w:t xml:space="preserve">may </w:t>
      </w:r>
      <w:r w:rsidRPr="00395362">
        <w:rPr>
          <w:rFonts w:cstheme="minorHAnsi"/>
          <w:szCs w:val="22"/>
        </w:rPr>
        <w:t xml:space="preserve">use other companies, agents or contractors to perform services on </w:t>
      </w:r>
      <w:r w:rsidR="002A2665">
        <w:rPr>
          <w:rFonts w:cstheme="minorHAnsi"/>
          <w:szCs w:val="22"/>
        </w:rPr>
        <w:t xml:space="preserve">our </w:t>
      </w:r>
      <w:r w:rsidRPr="00395362">
        <w:rPr>
          <w:rFonts w:cstheme="minorHAnsi"/>
          <w:szCs w:val="22"/>
        </w:rPr>
        <w:t>behalf or to assist with the provision of</w:t>
      </w:r>
      <w:r w:rsidR="00E37660" w:rsidRPr="00395362">
        <w:rPr>
          <w:rFonts w:cstheme="minorHAnsi"/>
          <w:szCs w:val="22"/>
        </w:rPr>
        <w:t xml:space="preserve"> products and</w:t>
      </w:r>
      <w:r w:rsidRPr="00395362">
        <w:rPr>
          <w:rFonts w:cstheme="minorHAnsi"/>
          <w:szCs w:val="22"/>
        </w:rPr>
        <w:t xml:space="preserve"> services to you. We may share </w:t>
      </w:r>
      <w:r w:rsidR="008B3154">
        <w:rPr>
          <w:rFonts w:cstheme="minorHAnsi"/>
          <w:szCs w:val="22"/>
        </w:rPr>
        <w:t xml:space="preserve">your </w:t>
      </w:r>
      <w:r w:rsidR="00411304">
        <w:rPr>
          <w:rFonts w:cstheme="minorHAnsi"/>
          <w:szCs w:val="22"/>
        </w:rPr>
        <w:t>P</w:t>
      </w:r>
      <w:r w:rsidRPr="00395362">
        <w:rPr>
          <w:rFonts w:cstheme="minorHAnsi"/>
          <w:szCs w:val="22"/>
        </w:rPr>
        <w:t xml:space="preserve">ersonal </w:t>
      </w:r>
      <w:r w:rsidR="00411304">
        <w:rPr>
          <w:rFonts w:cstheme="minorHAnsi"/>
          <w:szCs w:val="22"/>
        </w:rPr>
        <w:t>D</w:t>
      </w:r>
      <w:r w:rsidR="00E37660" w:rsidRPr="00395362">
        <w:rPr>
          <w:rFonts w:cstheme="minorHAnsi"/>
          <w:szCs w:val="22"/>
        </w:rPr>
        <w:t>ata</w:t>
      </w:r>
      <w:r w:rsidR="008B3154">
        <w:rPr>
          <w:rFonts w:cstheme="minorHAnsi"/>
          <w:szCs w:val="22"/>
        </w:rPr>
        <w:t xml:space="preserve"> to these service providers,</w:t>
      </w:r>
      <w:r w:rsidRPr="00395362">
        <w:rPr>
          <w:rFonts w:cstheme="minorHAnsi"/>
          <w:szCs w:val="22"/>
        </w:rPr>
        <w:t xml:space="preserve"> </w:t>
      </w:r>
      <w:r w:rsidR="00E402CE" w:rsidRPr="00395362">
        <w:rPr>
          <w:rFonts w:cstheme="minorHAnsi"/>
          <w:szCs w:val="22"/>
        </w:rPr>
        <w:t>including but not limited to</w:t>
      </w:r>
      <w:r w:rsidR="00C544DA">
        <w:rPr>
          <w:rFonts w:cstheme="minorHAnsi"/>
          <w:szCs w:val="22"/>
        </w:rPr>
        <w:t>:</w:t>
      </w:r>
      <w:r w:rsidRPr="00395362">
        <w:rPr>
          <w:rFonts w:cstheme="minorHAnsi"/>
          <w:szCs w:val="22"/>
        </w:rPr>
        <w:t xml:space="preserve"> </w:t>
      </w:r>
      <w:r w:rsidRPr="001A1641">
        <w:rPr>
          <w:rFonts w:cstheme="minorHAnsi"/>
          <w:szCs w:val="22"/>
        </w:rPr>
        <w:t>(</w:t>
      </w:r>
      <w:r w:rsidR="00C544DA">
        <w:rPr>
          <w:rFonts w:cstheme="minorHAnsi"/>
          <w:szCs w:val="22"/>
        </w:rPr>
        <w:t>a</w:t>
      </w:r>
      <w:r w:rsidRPr="001A1641">
        <w:rPr>
          <w:rFonts w:cstheme="minorHAnsi"/>
          <w:szCs w:val="22"/>
        </w:rPr>
        <w:t xml:space="preserve">) </w:t>
      </w:r>
      <w:r w:rsidR="00612254" w:rsidRPr="001A1641">
        <w:rPr>
          <w:rFonts w:cstheme="minorHAnsi"/>
          <w:szCs w:val="22"/>
        </w:rPr>
        <w:t>IT service</w:t>
      </w:r>
      <w:r w:rsidRPr="001A1641">
        <w:rPr>
          <w:rFonts w:cstheme="minorHAnsi"/>
          <w:szCs w:val="22"/>
        </w:rPr>
        <w:t xml:space="preserve"> providers;</w:t>
      </w:r>
      <w:r w:rsidR="00C7563F" w:rsidRPr="00D13C18">
        <w:rPr>
          <w:rFonts w:cstheme="minorHAnsi"/>
          <w:color w:val="EE3135" w:themeColor="accent1"/>
          <w:szCs w:val="22"/>
        </w:rPr>
        <w:t xml:space="preserve"> </w:t>
      </w:r>
      <w:r w:rsidRPr="001A1641">
        <w:rPr>
          <w:rFonts w:cstheme="minorHAnsi"/>
          <w:szCs w:val="22"/>
        </w:rPr>
        <w:t>(</w:t>
      </w:r>
      <w:r w:rsidR="00C544DA">
        <w:rPr>
          <w:rFonts w:cstheme="minorHAnsi"/>
          <w:szCs w:val="22"/>
        </w:rPr>
        <w:t>b</w:t>
      </w:r>
      <w:r w:rsidRPr="001A1641">
        <w:rPr>
          <w:rFonts w:cstheme="minorHAnsi"/>
          <w:szCs w:val="22"/>
        </w:rPr>
        <w:t xml:space="preserve">) </w:t>
      </w:r>
      <w:r w:rsidR="00BB2276" w:rsidRPr="001A1641">
        <w:rPr>
          <w:rFonts w:cstheme="minorHAnsi"/>
          <w:szCs w:val="22"/>
        </w:rPr>
        <w:t xml:space="preserve">research agencies; </w:t>
      </w:r>
      <w:r w:rsidR="00E402CE" w:rsidRPr="001A1641">
        <w:rPr>
          <w:rFonts w:cstheme="minorHAnsi"/>
          <w:szCs w:val="22"/>
        </w:rPr>
        <w:t>(</w:t>
      </w:r>
      <w:r w:rsidR="00C544DA">
        <w:rPr>
          <w:rFonts w:cstheme="minorHAnsi"/>
          <w:szCs w:val="22"/>
        </w:rPr>
        <w:t>c</w:t>
      </w:r>
      <w:r w:rsidR="00E402CE" w:rsidRPr="001A1641">
        <w:rPr>
          <w:rFonts w:cstheme="minorHAnsi"/>
          <w:szCs w:val="22"/>
        </w:rPr>
        <w:t>) analytic</w:t>
      </w:r>
      <w:r w:rsidR="00317ABD" w:rsidRPr="001A1641">
        <w:rPr>
          <w:rFonts w:cstheme="minorHAnsi"/>
          <w:szCs w:val="22"/>
        </w:rPr>
        <w:t>s</w:t>
      </w:r>
      <w:r w:rsidR="00E402CE" w:rsidRPr="001A1641">
        <w:rPr>
          <w:rFonts w:cstheme="minorHAnsi"/>
          <w:szCs w:val="22"/>
        </w:rPr>
        <w:t xml:space="preserve"> service providers</w:t>
      </w:r>
      <w:r w:rsidR="00E402CE" w:rsidRPr="00D13C18">
        <w:rPr>
          <w:rFonts w:cstheme="minorHAnsi"/>
          <w:szCs w:val="22"/>
        </w:rPr>
        <w:t>;</w:t>
      </w:r>
      <w:r w:rsidR="00E402CE" w:rsidRPr="00827C01">
        <w:rPr>
          <w:rFonts w:cstheme="minorHAnsi"/>
          <w:color w:val="EE3135" w:themeColor="accent1"/>
          <w:szCs w:val="22"/>
        </w:rPr>
        <w:t xml:space="preserve"> </w:t>
      </w:r>
      <w:r w:rsidR="00E402CE" w:rsidRPr="001A1641">
        <w:rPr>
          <w:rFonts w:cstheme="minorHAnsi"/>
          <w:szCs w:val="22"/>
        </w:rPr>
        <w:t>(</w:t>
      </w:r>
      <w:r w:rsidR="00C544DA">
        <w:rPr>
          <w:rFonts w:cstheme="minorHAnsi"/>
          <w:szCs w:val="22"/>
        </w:rPr>
        <w:t>d</w:t>
      </w:r>
      <w:r w:rsidR="00E402CE" w:rsidRPr="001A1641">
        <w:rPr>
          <w:rFonts w:cstheme="minorHAnsi"/>
          <w:szCs w:val="22"/>
        </w:rPr>
        <w:t>) survey agencies;</w:t>
      </w:r>
      <w:r w:rsidR="00E402CE" w:rsidRPr="00827C01">
        <w:rPr>
          <w:rFonts w:cstheme="minorHAnsi"/>
          <w:color w:val="EE3135" w:themeColor="accent1"/>
          <w:szCs w:val="22"/>
        </w:rPr>
        <w:t xml:space="preserve"> </w:t>
      </w:r>
      <w:r w:rsidR="00317ABD" w:rsidRPr="001A1641">
        <w:rPr>
          <w:rFonts w:cstheme="minorHAnsi"/>
          <w:szCs w:val="22"/>
        </w:rPr>
        <w:t>(</w:t>
      </w:r>
      <w:r w:rsidR="00C544DA">
        <w:rPr>
          <w:rFonts w:cstheme="minorHAnsi"/>
          <w:szCs w:val="22"/>
        </w:rPr>
        <w:t>e</w:t>
      </w:r>
      <w:r w:rsidR="00E402CE" w:rsidRPr="001A1641">
        <w:rPr>
          <w:rFonts w:cstheme="minorHAnsi"/>
          <w:szCs w:val="22"/>
        </w:rPr>
        <w:t xml:space="preserve">) </w:t>
      </w:r>
      <w:r w:rsidRPr="001A1641">
        <w:rPr>
          <w:rFonts w:cstheme="minorHAnsi"/>
          <w:szCs w:val="22"/>
        </w:rPr>
        <w:t>marketing, advertising</w:t>
      </w:r>
      <w:r w:rsidR="0055658E" w:rsidRPr="001A1641">
        <w:rPr>
          <w:rFonts w:cstheme="minorHAnsi"/>
          <w:szCs w:val="22"/>
        </w:rPr>
        <w:t xml:space="preserve"> media</w:t>
      </w:r>
      <w:r w:rsidRPr="001A1641">
        <w:rPr>
          <w:rFonts w:cstheme="minorHAnsi"/>
          <w:szCs w:val="22"/>
        </w:rPr>
        <w:t xml:space="preserve"> and communicatio</w:t>
      </w:r>
      <w:r w:rsidR="00BB2276" w:rsidRPr="001A1641">
        <w:rPr>
          <w:rFonts w:cstheme="minorHAnsi"/>
          <w:szCs w:val="22"/>
        </w:rPr>
        <w:t>ns agencies</w:t>
      </w:r>
      <w:r w:rsidR="00317ABD" w:rsidRPr="001A1641">
        <w:rPr>
          <w:rFonts w:cstheme="minorHAnsi"/>
          <w:szCs w:val="22"/>
        </w:rPr>
        <w:t>; (</w:t>
      </w:r>
      <w:r w:rsidR="00C544DA">
        <w:rPr>
          <w:rFonts w:cstheme="minorHAnsi"/>
          <w:szCs w:val="22"/>
        </w:rPr>
        <w:t>f</w:t>
      </w:r>
      <w:r w:rsidR="00317ABD" w:rsidRPr="001A1641">
        <w:rPr>
          <w:rFonts w:cstheme="minorHAnsi"/>
          <w:szCs w:val="22"/>
        </w:rPr>
        <w:t>)</w:t>
      </w:r>
      <w:r w:rsidR="00022705" w:rsidRPr="00022705">
        <w:rPr>
          <w:rFonts w:cstheme="minorHAnsi"/>
          <w:szCs w:val="22"/>
        </w:rPr>
        <w:t xml:space="preserve"> </w:t>
      </w:r>
      <w:r w:rsidR="00022705" w:rsidRPr="008E3B56">
        <w:rPr>
          <w:rFonts w:cstheme="minorHAnsi"/>
          <w:szCs w:val="22"/>
        </w:rPr>
        <w:t>payment service providers</w:t>
      </w:r>
      <w:r w:rsidR="0055658E" w:rsidRPr="001A1641">
        <w:rPr>
          <w:rFonts w:cstheme="minorHAnsi"/>
          <w:szCs w:val="22"/>
        </w:rPr>
        <w:t>;</w:t>
      </w:r>
      <w:r w:rsidR="00C45BC4" w:rsidRPr="00827C01">
        <w:rPr>
          <w:rFonts w:cstheme="minorHAnsi"/>
          <w:color w:val="EE3135" w:themeColor="accent1"/>
          <w:szCs w:val="22"/>
        </w:rPr>
        <w:t xml:space="preserve"> </w:t>
      </w:r>
      <w:r w:rsidR="002B01CA" w:rsidRPr="007D53EC">
        <w:rPr>
          <w:rFonts w:cstheme="minorHAnsi"/>
          <w:color w:val="000000" w:themeColor="text1"/>
          <w:szCs w:val="22"/>
        </w:rPr>
        <w:t xml:space="preserve">and </w:t>
      </w:r>
      <w:r w:rsidR="0055658E" w:rsidRPr="007D53EC">
        <w:rPr>
          <w:rFonts w:cstheme="minorHAnsi"/>
          <w:color w:val="000000" w:themeColor="text1"/>
          <w:szCs w:val="22"/>
        </w:rPr>
        <w:t>(</w:t>
      </w:r>
      <w:r w:rsidR="00C544DA">
        <w:rPr>
          <w:rFonts w:cstheme="minorHAnsi"/>
          <w:color w:val="000000" w:themeColor="text1"/>
          <w:szCs w:val="22"/>
        </w:rPr>
        <w:t>g</w:t>
      </w:r>
      <w:r w:rsidR="0055658E" w:rsidRPr="007D53EC">
        <w:rPr>
          <w:rFonts w:cstheme="minorHAnsi"/>
          <w:color w:val="000000" w:themeColor="text1"/>
          <w:szCs w:val="22"/>
        </w:rPr>
        <w:t>) adminis</w:t>
      </w:r>
      <w:r w:rsidR="0055658E" w:rsidRPr="008E3B56">
        <w:rPr>
          <w:rFonts w:cstheme="minorHAnsi"/>
          <w:szCs w:val="22"/>
        </w:rPr>
        <w:t>trative service provider</w:t>
      </w:r>
      <w:r w:rsidR="002B5A34" w:rsidRPr="008E3B56">
        <w:rPr>
          <w:rFonts w:cstheme="minorHAnsi"/>
          <w:szCs w:val="22"/>
        </w:rPr>
        <w:t>s</w:t>
      </w:r>
      <w:r w:rsidR="00BB2276" w:rsidRPr="004D7D76">
        <w:rPr>
          <w:rFonts w:cstheme="minorHAnsi"/>
          <w:szCs w:val="22"/>
        </w:rPr>
        <w:t>.</w:t>
      </w:r>
    </w:p>
    <w:p w14:paraId="5D681D81" w14:textId="77777777" w:rsidR="000A21D2" w:rsidRPr="00395362" w:rsidRDefault="000A21D2" w:rsidP="00395362">
      <w:pPr>
        <w:jc w:val="both"/>
        <w:rPr>
          <w:rFonts w:cstheme="minorHAnsi"/>
          <w:szCs w:val="22"/>
        </w:rPr>
      </w:pPr>
    </w:p>
    <w:p w14:paraId="7E40C1F7" w14:textId="35F8CB2B" w:rsidR="00BB2276" w:rsidRPr="00395362" w:rsidRDefault="000A21D2" w:rsidP="00390F56">
      <w:pPr>
        <w:ind w:left="1440"/>
        <w:jc w:val="both"/>
        <w:rPr>
          <w:rFonts w:cstheme="minorHAnsi"/>
          <w:szCs w:val="22"/>
        </w:rPr>
      </w:pPr>
      <w:r w:rsidRPr="00395362">
        <w:rPr>
          <w:rFonts w:cstheme="minorHAnsi"/>
          <w:szCs w:val="22"/>
        </w:rPr>
        <w:t xml:space="preserve">In the course of </w:t>
      </w:r>
      <w:r w:rsidR="008B3154">
        <w:rPr>
          <w:rFonts w:cstheme="minorHAnsi"/>
          <w:szCs w:val="22"/>
        </w:rPr>
        <w:t>providing these</w:t>
      </w:r>
      <w:r w:rsidR="00E32D7D" w:rsidRPr="00395362">
        <w:rPr>
          <w:rFonts w:cstheme="minorHAnsi"/>
          <w:szCs w:val="22"/>
        </w:rPr>
        <w:t xml:space="preserve"> services, the s</w:t>
      </w:r>
      <w:r w:rsidRPr="00395362">
        <w:rPr>
          <w:rFonts w:cstheme="minorHAnsi"/>
          <w:szCs w:val="22"/>
        </w:rPr>
        <w:t xml:space="preserve">ervice </w:t>
      </w:r>
      <w:r w:rsidR="00E32D7D" w:rsidRPr="00395362">
        <w:rPr>
          <w:rFonts w:cstheme="minorHAnsi"/>
          <w:szCs w:val="22"/>
        </w:rPr>
        <w:t>p</w:t>
      </w:r>
      <w:r w:rsidRPr="00395362">
        <w:rPr>
          <w:rFonts w:cstheme="minorHAnsi"/>
          <w:szCs w:val="22"/>
        </w:rPr>
        <w:t xml:space="preserve">roviders may have access to your </w:t>
      </w:r>
      <w:r w:rsidR="007D53EC">
        <w:rPr>
          <w:rFonts w:cstheme="minorHAnsi"/>
          <w:szCs w:val="22"/>
        </w:rPr>
        <w:t xml:space="preserve">Personal </w:t>
      </w:r>
      <w:r w:rsidR="00411304">
        <w:rPr>
          <w:rFonts w:cstheme="minorHAnsi"/>
          <w:szCs w:val="22"/>
          <w:lang w:val="en-US"/>
        </w:rPr>
        <w:t>D</w:t>
      </w:r>
      <w:r w:rsidR="009E20BD" w:rsidRPr="00395362">
        <w:rPr>
          <w:rFonts w:cstheme="minorHAnsi"/>
          <w:szCs w:val="22"/>
          <w:lang w:val="en-US"/>
        </w:rPr>
        <w:t>ata</w:t>
      </w:r>
      <w:r w:rsidRPr="00395362">
        <w:rPr>
          <w:rFonts w:cstheme="minorHAnsi"/>
          <w:szCs w:val="22"/>
        </w:rPr>
        <w:t xml:space="preserve">. However, we will only provide our </w:t>
      </w:r>
      <w:r w:rsidR="00E32D7D" w:rsidRPr="00395362">
        <w:rPr>
          <w:rFonts w:cstheme="minorHAnsi"/>
          <w:szCs w:val="22"/>
        </w:rPr>
        <w:t>service p</w:t>
      </w:r>
      <w:r w:rsidRPr="00395362">
        <w:rPr>
          <w:rFonts w:cstheme="minorHAnsi"/>
          <w:szCs w:val="22"/>
        </w:rPr>
        <w:t xml:space="preserve">roviders with the </w:t>
      </w:r>
      <w:r w:rsidR="00411304">
        <w:rPr>
          <w:rFonts w:cstheme="minorHAnsi"/>
          <w:szCs w:val="22"/>
        </w:rPr>
        <w:t>P</w:t>
      </w:r>
      <w:r w:rsidR="005B739F">
        <w:rPr>
          <w:rFonts w:cstheme="minorHAnsi"/>
          <w:szCs w:val="22"/>
        </w:rPr>
        <w:t xml:space="preserve">ersonal </w:t>
      </w:r>
      <w:r w:rsidR="00411304">
        <w:rPr>
          <w:rFonts w:cstheme="minorHAnsi"/>
          <w:szCs w:val="22"/>
        </w:rPr>
        <w:t>D</w:t>
      </w:r>
      <w:r w:rsidR="005B739F">
        <w:rPr>
          <w:rFonts w:cstheme="minorHAnsi"/>
          <w:szCs w:val="22"/>
        </w:rPr>
        <w:t>ata</w:t>
      </w:r>
      <w:r w:rsidRPr="00395362">
        <w:rPr>
          <w:rFonts w:cstheme="minorHAnsi"/>
          <w:szCs w:val="22"/>
        </w:rPr>
        <w:t xml:space="preserve"> that is necessary for them to perform the services, and we ask them not to use your </w:t>
      </w:r>
      <w:r w:rsidR="00411304">
        <w:rPr>
          <w:rFonts w:cstheme="minorHAnsi"/>
          <w:szCs w:val="22"/>
        </w:rPr>
        <w:t>P</w:t>
      </w:r>
      <w:r w:rsidR="005B739F">
        <w:rPr>
          <w:rFonts w:cstheme="minorHAnsi"/>
          <w:szCs w:val="22"/>
        </w:rPr>
        <w:t xml:space="preserve">ersonal </w:t>
      </w:r>
      <w:r w:rsidR="00411304">
        <w:rPr>
          <w:rFonts w:cstheme="minorHAnsi"/>
          <w:szCs w:val="22"/>
        </w:rPr>
        <w:t>D</w:t>
      </w:r>
      <w:r w:rsidR="005B739F">
        <w:rPr>
          <w:rFonts w:cstheme="minorHAnsi"/>
          <w:szCs w:val="22"/>
        </w:rPr>
        <w:t>ata</w:t>
      </w:r>
      <w:r w:rsidRPr="00395362">
        <w:rPr>
          <w:rFonts w:cstheme="minorHAnsi"/>
          <w:szCs w:val="22"/>
        </w:rPr>
        <w:t xml:space="preserve"> for any other purpose</w:t>
      </w:r>
      <w:r w:rsidR="00E32D7D" w:rsidRPr="00395362">
        <w:rPr>
          <w:rFonts w:cstheme="minorHAnsi"/>
          <w:szCs w:val="22"/>
        </w:rPr>
        <w:t>s. We will ensure that all the s</w:t>
      </w:r>
      <w:r w:rsidRPr="00395362">
        <w:rPr>
          <w:rFonts w:cstheme="minorHAnsi"/>
          <w:szCs w:val="22"/>
        </w:rPr>
        <w:t xml:space="preserve">ervice </w:t>
      </w:r>
      <w:r w:rsidR="00E32D7D" w:rsidRPr="00395362">
        <w:rPr>
          <w:rFonts w:cstheme="minorHAnsi"/>
          <w:szCs w:val="22"/>
        </w:rPr>
        <w:t>p</w:t>
      </w:r>
      <w:r w:rsidRPr="00395362">
        <w:rPr>
          <w:rFonts w:cstheme="minorHAnsi"/>
          <w:szCs w:val="22"/>
        </w:rPr>
        <w:t xml:space="preserve">roviders we work with will keep your </w:t>
      </w:r>
      <w:r w:rsidR="007D53EC">
        <w:rPr>
          <w:rFonts w:cstheme="minorHAnsi"/>
          <w:szCs w:val="22"/>
        </w:rPr>
        <w:t xml:space="preserve">Personal </w:t>
      </w:r>
      <w:r w:rsidR="00411304">
        <w:rPr>
          <w:rFonts w:cstheme="minorHAnsi"/>
          <w:szCs w:val="22"/>
          <w:lang w:val="en-US"/>
        </w:rPr>
        <w:t>D</w:t>
      </w:r>
      <w:r w:rsidR="009E20BD" w:rsidRPr="00395362">
        <w:rPr>
          <w:rFonts w:cstheme="minorHAnsi"/>
          <w:szCs w:val="22"/>
          <w:lang w:val="en-US"/>
        </w:rPr>
        <w:t>ata</w:t>
      </w:r>
      <w:r w:rsidRPr="00395362">
        <w:rPr>
          <w:rFonts w:cstheme="minorHAnsi"/>
          <w:szCs w:val="22"/>
        </w:rPr>
        <w:t xml:space="preserve"> secure. </w:t>
      </w:r>
    </w:p>
    <w:p w14:paraId="155E1459" w14:textId="77777777" w:rsidR="009739FD" w:rsidRPr="00395362" w:rsidRDefault="009739FD" w:rsidP="00395362">
      <w:pPr>
        <w:jc w:val="both"/>
        <w:rPr>
          <w:rFonts w:cstheme="minorHAnsi"/>
          <w:szCs w:val="22"/>
        </w:rPr>
      </w:pPr>
    </w:p>
    <w:p w14:paraId="553F584C" w14:textId="484472BC" w:rsidR="00BB2276" w:rsidRPr="00395362" w:rsidRDefault="009739FD" w:rsidP="00390F56">
      <w:pPr>
        <w:ind w:firstLine="720"/>
        <w:jc w:val="both"/>
        <w:rPr>
          <w:rFonts w:cstheme="minorHAnsi"/>
          <w:b/>
          <w:bCs/>
          <w:szCs w:val="22"/>
        </w:rPr>
      </w:pPr>
      <w:r w:rsidRPr="00395362">
        <w:rPr>
          <w:rFonts w:cstheme="minorHAnsi"/>
          <w:b/>
          <w:bCs/>
          <w:szCs w:val="22"/>
        </w:rPr>
        <w:t>3.3</w:t>
      </w:r>
      <w:r w:rsidR="0000011B" w:rsidRPr="00395362">
        <w:rPr>
          <w:rFonts w:cstheme="minorHAnsi"/>
          <w:b/>
          <w:bCs/>
          <w:szCs w:val="22"/>
        </w:rPr>
        <w:t xml:space="preserve"> </w:t>
      </w:r>
      <w:r w:rsidR="00390F56">
        <w:rPr>
          <w:rFonts w:cstheme="minorHAnsi"/>
          <w:b/>
          <w:bCs/>
          <w:szCs w:val="22"/>
        </w:rPr>
        <w:tab/>
      </w:r>
      <w:r w:rsidR="00612254" w:rsidRPr="00395362">
        <w:rPr>
          <w:rFonts w:cstheme="minorHAnsi"/>
          <w:b/>
          <w:bCs/>
          <w:szCs w:val="22"/>
          <w:lang w:val="en-US"/>
        </w:rPr>
        <w:t>Our</w:t>
      </w:r>
      <w:r w:rsidR="00E32213">
        <w:rPr>
          <w:rFonts w:cstheme="minorHAnsi"/>
          <w:b/>
          <w:bCs/>
          <w:szCs w:val="22"/>
          <w:lang w:val="en-US"/>
        </w:rPr>
        <w:t xml:space="preserve"> </w:t>
      </w:r>
      <w:r w:rsidR="00612254" w:rsidRPr="00395362">
        <w:rPr>
          <w:rFonts w:cstheme="minorHAnsi"/>
          <w:b/>
          <w:bCs/>
          <w:szCs w:val="22"/>
          <w:lang w:val="en-US"/>
        </w:rPr>
        <w:t>business p</w:t>
      </w:r>
      <w:r w:rsidR="007D5A12" w:rsidRPr="00395362">
        <w:rPr>
          <w:rFonts w:cstheme="minorHAnsi"/>
          <w:b/>
          <w:bCs/>
          <w:szCs w:val="22"/>
          <w:lang w:val="en-US"/>
        </w:rPr>
        <w:t>artners</w:t>
      </w:r>
    </w:p>
    <w:p w14:paraId="7A2B3DC3" w14:textId="77777777" w:rsidR="009E1F40" w:rsidRPr="00395362" w:rsidRDefault="009E1F40" w:rsidP="00395362">
      <w:pPr>
        <w:jc w:val="both"/>
        <w:rPr>
          <w:rFonts w:cstheme="minorHAnsi"/>
          <w:szCs w:val="22"/>
        </w:rPr>
      </w:pPr>
    </w:p>
    <w:p w14:paraId="67ED6018" w14:textId="18864E6C" w:rsidR="004A0978" w:rsidRPr="00395362" w:rsidRDefault="009E1F40" w:rsidP="00390F56">
      <w:pPr>
        <w:ind w:left="1440"/>
        <w:jc w:val="both"/>
        <w:rPr>
          <w:rFonts w:cstheme="minorHAnsi"/>
          <w:szCs w:val="22"/>
          <w:highlight w:val="yellow"/>
        </w:rPr>
      </w:pPr>
      <w:r w:rsidRPr="00395362">
        <w:rPr>
          <w:rFonts w:cstheme="minorHAnsi"/>
          <w:szCs w:val="22"/>
        </w:rPr>
        <w:t xml:space="preserve">We may transfer </w:t>
      </w:r>
      <w:r w:rsidR="00612254" w:rsidRPr="00395362">
        <w:rPr>
          <w:rFonts w:cstheme="minorHAnsi"/>
          <w:szCs w:val="22"/>
        </w:rPr>
        <w:t xml:space="preserve">your </w:t>
      </w:r>
      <w:r w:rsidR="007D53EC">
        <w:rPr>
          <w:rFonts w:cstheme="minorHAnsi"/>
          <w:szCs w:val="22"/>
        </w:rPr>
        <w:t xml:space="preserve">Personal </w:t>
      </w:r>
      <w:r w:rsidR="00411304">
        <w:rPr>
          <w:rFonts w:cstheme="minorHAnsi"/>
          <w:szCs w:val="22"/>
          <w:lang w:val="en-US"/>
        </w:rPr>
        <w:t>D</w:t>
      </w:r>
      <w:r w:rsidR="00612254" w:rsidRPr="00395362">
        <w:rPr>
          <w:rFonts w:cstheme="minorHAnsi"/>
          <w:szCs w:val="22"/>
          <w:lang w:val="en-US"/>
        </w:rPr>
        <w:t>ata</w:t>
      </w:r>
      <w:r w:rsidR="00612254" w:rsidRPr="00395362">
        <w:rPr>
          <w:rFonts w:cstheme="minorHAnsi"/>
          <w:szCs w:val="22"/>
        </w:rPr>
        <w:t xml:space="preserve"> </w:t>
      </w:r>
      <w:r w:rsidRPr="00395362">
        <w:rPr>
          <w:rFonts w:cstheme="minorHAnsi"/>
          <w:szCs w:val="22"/>
        </w:rPr>
        <w:t>to</w:t>
      </w:r>
      <w:r w:rsidR="00B76B59">
        <w:rPr>
          <w:rFonts w:cstheme="minorHAnsi"/>
          <w:szCs w:val="22"/>
        </w:rPr>
        <w:t xml:space="preserve"> </w:t>
      </w:r>
      <w:r w:rsidR="004D7D76" w:rsidRPr="004D7D76">
        <w:rPr>
          <w:rFonts w:cstheme="minorHAnsi"/>
          <w:szCs w:val="22"/>
          <w:lang w:val="en-US"/>
        </w:rPr>
        <w:t>persons acting on your behalf or otherwise involved in the provision of the type of product or service you receive from us, including</w:t>
      </w:r>
      <w:r w:rsidR="0073633A" w:rsidRPr="0073633A">
        <w:rPr>
          <w:rFonts w:cstheme="minorHAnsi"/>
          <w:szCs w:val="22"/>
          <w:lang w:val="en-US"/>
        </w:rPr>
        <w:t xml:space="preserve"> </w:t>
      </w:r>
      <w:r w:rsidR="0073633A" w:rsidRPr="004D7D76">
        <w:rPr>
          <w:rFonts w:cstheme="minorHAnsi"/>
          <w:szCs w:val="22"/>
          <w:lang w:val="en-US"/>
        </w:rPr>
        <w:t>payment recipients, beneficiaries, account nominees, intermediaries</w:t>
      </w:r>
      <w:r w:rsidR="004B0729">
        <w:rPr>
          <w:rFonts w:cstheme="minorHAnsi"/>
          <w:szCs w:val="22"/>
          <w:lang w:val="en-US"/>
        </w:rPr>
        <w:t xml:space="preserve"> (such as third-party securities companies</w:t>
      </w:r>
      <w:r w:rsidR="00D129DE">
        <w:rPr>
          <w:rFonts w:cstheme="minorHAnsi"/>
          <w:szCs w:val="22"/>
          <w:lang w:val="en-US"/>
        </w:rPr>
        <w:t>,</w:t>
      </w:r>
      <w:r w:rsidR="004B0729">
        <w:rPr>
          <w:rFonts w:cstheme="minorHAnsi"/>
          <w:szCs w:val="22"/>
          <w:lang w:val="en-US"/>
        </w:rPr>
        <w:t xml:space="preserve"> or asset management companies)</w:t>
      </w:r>
      <w:r w:rsidR="0073633A" w:rsidRPr="004D7D76">
        <w:rPr>
          <w:rFonts w:cstheme="minorHAnsi"/>
          <w:szCs w:val="22"/>
          <w:lang w:val="en-US"/>
        </w:rPr>
        <w:t xml:space="preserve">, </w:t>
      </w:r>
      <w:r w:rsidR="009204CD">
        <w:rPr>
          <w:rFonts w:cstheme="minorHAnsi"/>
          <w:szCs w:val="22"/>
          <w:lang w:val="en-US"/>
        </w:rPr>
        <w:t xml:space="preserve">custodians, </w:t>
      </w:r>
      <w:r w:rsidR="0073633A" w:rsidRPr="004D7D76">
        <w:rPr>
          <w:rFonts w:cstheme="minorHAnsi"/>
          <w:szCs w:val="22"/>
          <w:lang w:val="en-US"/>
        </w:rPr>
        <w:t>correspondent</w:t>
      </w:r>
      <w:r w:rsidR="000A7998">
        <w:rPr>
          <w:rFonts w:cstheme="minorHAnsi"/>
          <w:szCs w:val="22"/>
          <w:lang w:val="en-US"/>
        </w:rPr>
        <w:t>s</w:t>
      </w:r>
      <w:r w:rsidR="0073633A">
        <w:rPr>
          <w:rFonts w:cstheme="minorHAnsi"/>
          <w:szCs w:val="22"/>
          <w:lang w:val="en-US"/>
        </w:rPr>
        <w:t>,</w:t>
      </w:r>
      <w:r w:rsidR="0073633A" w:rsidRPr="004D7D76">
        <w:rPr>
          <w:rFonts w:cstheme="minorHAnsi"/>
          <w:szCs w:val="22"/>
          <w:lang w:val="en-US"/>
        </w:rPr>
        <w:t xml:space="preserve"> agent</w:t>
      </w:r>
      <w:r w:rsidR="000A7998">
        <w:rPr>
          <w:rFonts w:cstheme="minorHAnsi"/>
          <w:szCs w:val="22"/>
          <w:lang w:val="en-US"/>
        </w:rPr>
        <w:t>s</w:t>
      </w:r>
      <w:r w:rsidR="0073633A">
        <w:rPr>
          <w:rFonts w:cstheme="minorHAnsi"/>
          <w:szCs w:val="22"/>
          <w:lang w:val="en-US"/>
        </w:rPr>
        <w:t xml:space="preserve">, </w:t>
      </w:r>
      <w:r w:rsidR="004B0729">
        <w:rPr>
          <w:rFonts w:cstheme="minorHAnsi"/>
          <w:szCs w:val="22"/>
          <w:lang w:val="en-US"/>
        </w:rPr>
        <w:t xml:space="preserve">vendors, </w:t>
      </w:r>
      <w:r w:rsidR="00AE6540">
        <w:rPr>
          <w:rFonts w:cstheme="minorHAnsi"/>
          <w:szCs w:val="22"/>
          <w:lang w:val="en-US"/>
        </w:rPr>
        <w:t xml:space="preserve">co-brand business partners, </w:t>
      </w:r>
      <w:r w:rsidR="0073633A" w:rsidRPr="004D7D76">
        <w:rPr>
          <w:rFonts w:cstheme="minorHAnsi"/>
          <w:szCs w:val="22"/>
          <w:lang w:val="en-US"/>
        </w:rPr>
        <w:t xml:space="preserve">market counterparties, issuers of </w:t>
      </w:r>
      <w:r w:rsidR="000A7998">
        <w:rPr>
          <w:rFonts w:cstheme="minorHAnsi"/>
          <w:szCs w:val="22"/>
          <w:lang w:val="en-US"/>
        </w:rPr>
        <w:t>products</w:t>
      </w:r>
      <w:r w:rsidR="0073633A" w:rsidRPr="004D7D76">
        <w:rPr>
          <w:rFonts w:cstheme="minorHAnsi"/>
          <w:szCs w:val="22"/>
          <w:lang w:val="en-US"/>
        </w:rPr>
        <w:t xml:space="preserve">, </w:t>
      </w:r>
      <w:r w:rsidR="004D7D76" w:rsidRPr="004D7D76">
        <w:rPr>
          <w:rFonts w:cstheme="minorHAnsi"/>
          <w:szCs w:val="22"/>
          <w:lang w:val="en-US"/>
        </w:rPr>
        <w:t xml:space="preserve">or global trade repositories to whom we disclose </w:t>
      </w:r>
      <w:r w:rsidR="000653C8">
        <w:rPr>
          <w:rFonts w:cstheme="minorHAnsi"/>
          <w:szCs w:val="22"/>
          <w:lang w:val="en-US"/>
        </w:rPr>
        <w:t>Personal Data</w:t>
      </w:r>
      <w:r w:rsidR="004D7D76" w:rsidRPr="004D7D76">
        <w:rPr>
          <w:rFonts w:cstheme="minorHAnsi"/>
          <w:szCs w:val="22"/>
          <w:lang w:val="en-US"/>
        </w:rPr>
        <w:t xml:space="preserve"> in the course of providing products and services to you</w:t>
      </w:r>
      <w:r w:rsidR="00D120D9">
        <w:rPr>
          <w:rFonts w:cstheme="minorHAnsi"/>
          <w:szCs w:val="22"/>
          <w:lang w:val="en-US"/>
        </w:rPr>
        <w:t xml:space="preserve"> and</w:t>
      </w:r>
      <w:r w:rsidR="004D7D76" w:rsidRPr="004D7D76">
        <w:rPr>
          <w:rFonts w:cstheme="minorHAnsi"/>
          <w:szCs w:val="22"/>
          <w:lang w:val="en-US"/>
        </w:rPr>
        <w:t xml:space="preserve"> whom you authorize us to disclose your </w:t>
      </w:r>
      <w:r w:rsidR="00D417DC">
        <w:rPr>
          <w:rFonts w:cstheme="minorHAnsi"/>
          <w:szCs w:val="22"/>
          <w:lang w:val="en-US"/>
        </w:rPr>
        <w:t>Personal Data</w:t>
      </w:r>
      <w:r w:rsidR="00953B6A">
        <w:rPr>
          <w:rFonts w:cstheme="minorHAnsi"/>
          <w:szCs w:val="22"/>
          <w:lang w:val="en-US"/>
        </w:rPr>
        <w:t xml:space="preserve"> to,</w:t>
      </w:r>
      <w:r w:rsidR="004D7D76">
        <w:rPr>
          <w:rFonts w:cstheme="minorHAnsi"/>
          <w:szCs w:val="22"/>
          <w:lang w:val="en-US"/>
        </w:rPr>
        <w:t xml:space="preserve"> </w:t>
      </w:r>
      <w:r w:rsidR="00A33BDE" w:rsidRPr="00395362">
        <w:rPr>
          <w:rFonts w:cstheme="minorHAnsi"/>
          <w:szCs w:val="22"/>
        </w:rPr>
        <w:t xml:space="preserve">provided that </w:t>
      </w:r>
      <w:r w:rsidR="00953B6A">
        <w:rPr>
          <w:rFonts w:cstheme="minorHAnsi"/>
          <w:szCs w:val="22"/>
        </w:rPr>
        <w:t>these</w:t>
      </w:r>
      <w:r w:rsidR="00A33BDE" w:rsidRPr="00395362">
        <w:rPr>
          <w:rFonts w:cstheme="minorHAnsi"/>
          <w:szCs w:val="22"/>
        </w:rPr>
        <w:t xml:space="preserve"> </w:t>
      </w:r>
      <w:r w:rsidR="00D417DC">
        <w:rPr>
          <w:rFonts w:cstheme="minorHAnsi"/>
          <w:szCs w:val="22"/>
        </w:rPr>
        <w:t>data recipients</w:t>
      </w:r>
      <w:r w:rsidR="00A33BDE" w:rsidRPr="00395362">
        <w:rPr>
          <w:rFonts w:cstheme="minorHAnsi"/>
          <w:szCs w:val="22"/>
        </w:rPr>
        <w:t xml:space="preserve"> agree to treat your </w:t>
      </w:r>
      <w:r w:rsidR="007D53EC">
        <w:rPr>
          <w:rFonts w:cstheme="minorHAnsi"/>
          <w:szCs w:val="22"/>
        </w:rPr>
        <w:t xml:space="preserve">Personal </w:t>
      </w:r>
      <w:r w:rsidR="00411304">
        <w:rPr>
          <w:rFonts w:cstheme="minorHAnsi"/>
          <w:szCs w:val="22"/>
          <w:lang w:val="en-US"/>
        </w:rPr>
        <w:t>D</w:t>
      </w:r>
      <w:r w:rsidR="004437F5" w:rsidRPr="00395362">
        <w:rPr>
          <w:rFonts w:cstheme="minorHAnsi"/>
          <w:szCs w:val="22"/>
          <w:lang w:val="en-US"/>
        </w:rPr>
        <w:t>ata</w:t>
      </w:r>
      <w:r w:rsidR="004437F5" w:rsidRPr="00395362">
        <w:rPr>
          <w:rFonts w:cstheme="minorHAnsi"/>
          <w:szCs w:val="22"/>
        </w:rPr>
        <w:t xml:space="preserve"> </w:t>
      </w:r>
      <w:r w:rsidR="00A33BDE" w:rsidRPr="00395362">
        <w:rPr>
          <w:rFonts w:cstheme="minorHAnsi"/>
          <w:szCs w:val="22"/>
        </w:rPr>
        <w:t xml:space="preserve">in a manner consistent with this </w:t>
      </w:r>
      <w:r w:rsidR="0028509A" w:rsidRPr="00395362">
        <w:rPr>
          <w:rFonts w:cstheme="minorHAnsi"/>
          <w:szCs w:val="22"/>
        </w:rPr>
        <w:t xml:space="preserve">Privacy </w:t>
      </w:r>
      <w:r w:rsidR="005C6839" w:rsidRPr="00395362">
        <w:rPr>
          <w:rFonts w:cstheme="minorHAnsi"/>
          <w:szCs w:val="22"/>
        </w:rPr>
        <w:t>P</w:t>
      </w:r>
      <w:r w:rsidR="00A33BDE" w:rsidRPr="00395362">
        <w:rPr>
          <w:rFonts w:cstheme="minorHAnsi"/>
          <w:szCs w:val="22"/>
        </w:rPr>
        <w:t>o</w:t>
      </w:r>
      <w:r w:rsidR="005C6839" w:rsidRPr="00395362">
        <w:rPr>
          <w:rFonts w:cstheme="minorHAnsi"/>
          <w:szCs w:val="22"/>
        </w:rPr>
        <w:t>licy</w:t>
      </w:r>
      <w:r w:rsidR="00A33BDE" w:rsidRPr="00395362">
        <w:rPr>
          <w:rFonts w:cstheme="minorHAnsi"/>
          <w:szCs w:val="22"/>
        </w:rPr>
        <w:t>.</w:t>
      </w:r>
      <w:r w:rsidR="00196ED5" w:rsidRPr="00395362">
        <w:rPr>
          <w:rFonts w:cstheme="minorHAnsi"/>
          <w:szCs w:val="22"/>
        </w:rPr>
        <w:t xml:space="preserve"> </w:t>
      </w:r>
    </w:p>
    <w:p w14:paraId="188C551C" w14:textId="77777777" w:rsidR="00DA0BBC" w:rsidRPr="00395362" w:rsidRDefault="00DA0BBC" w:rsidP="00395362">
      <w:pPr>
        <w:jc w:val="both"/>
        <w:rPr>
          <w:rFonts w:cstheme="minorHAnsi"/>
          <w:szCs w:val="22"/>
          <w:highlight w:val="yellow"/>
          <w:lang w:val="en-US"/>
        </w:rPr>
      </w:pPr>
    </w:p>
    <w:p w14:paraId="5AA9C539" w14:textId="04F2655A" w:rsidR="00DA0BBC" w:rsidRPr="00395362" w:rsidRDefault="00DA0BBC" w:rsidP="00390F56">
      <w:pPr>
        <w:keepNext/>
        <w:ind w:firstLine="720"/>
        <w:jc w:val="both"/>
        <w:rPr>
          <w:rFonts w:cstheme="minorHAnsi"/>
          <w:b/>
          <w:bCs/>
          <w:szCs w:val="22"/>
        </w:rPr>
      </w:pPr>
      <w:r w:rsidRPr="00395362">
        <w:rPr>
          <w:rFonts w:cstheme="minorHAnsi"/>
          <w:b/>
          <w:bCs/>
          <w:szCs w:val="22"/>
        </w:rPr>
        <w:t>3.</w:t>
      </w:r>
      <w:r w:rsidR="006C6938" w:rsidRPr="00395362">
        <w:rPr>
          <w:rFonts w:cstheme="minorHAnsi"/>
          <w:b/>
          <w:bCs/>
          <w:szCs w:val="22"/>
        </w:rPr>
        <w:t>5</w:t>
      </w:r>
      <w:r w:rsidRPr="00395362">
        <w:rPr>
          <w:rFonts w:cstheme="minorHAnsi"/>
          <w:b/>
          <w:bCs/>
          <w:szCs w:val="22"/>
        </w:rPr>
        <w:t xml:space="preserve"> </w:t>
      </w:r>
      <w:r w:rsidR="00390F56">
        <w:rPr>
          <w:rFonts w:cstheme="minorHAnsi"/>
          <w:b/>
          <w:bCs/>
          <w:szCs w:val="22"/>
        </w:rPr>
        <w:tab/>
      </w:r>
      <w:r w:rsidRPr="00395362">
        <w:rPr>
          <w:rFonts w:cstheme="minorHAnsi"/>
          <w:b/>
          <w:bCs/>
          <w:szCs w:val="22"/>
        </w:rPr>
        <w:t xml:space="preserve">Third parties permitted by law </w:t>
      </w:r>
    </w:p>
    <w:p w14:paraId="3E00026F" w14:textId="77777777" w:rsidR="00DA0BBC" w:rsidRPr="00395362" w:rsidRDefault="00DA0BBC" w:rsidP="00395362">
      <w:pPr>
        <w:jc w:val="both"/>
        <w:rPr>
          <w:rFonts w:cstheme="minorHAnsi"/>
          <w:szCs w:val="22"/>
        </w:rPr>
      </w:pPr>
    </w:p>
    <w:p w14:paraId="216A374A" w14:textId="77777777" w:rsidR="00150411" w:rsidRPr="00395362" w:rsidRDefault="00DA0BBC" w:rsidP="00390F56">
      <w:pPr>
        <w:ind w:left="1440"/>
        <w:jc w:val="both"/>
        <w:rPr>
          <w:rFonts w:cstheme="minorHAnsi"/>
          <w:szCs w:val="22"/>
          <w:lang w:val="en-US"/>
        </w:rPr>
      </w:pPr>
      <w:r w:rsidRPr="00395362">
        <w:rPr>
          <w:rFonts w:cstheme="minorHAnsi"/>
          <w:szCs w:val="22"/>
          <w:lang w:val="en-US"/>
        </w:rPr>
        <w:t xml:space="preserve">In certain circumstances, we may be required to disclose or share your </w:t>
      </w:r>
      <w:r w:rsidR="00411304">
        <w:rPr>
          <w:rFonts w:cstheme="minorHAnsi"/>
          <w:szCs w:val="22"/>
          <w:lang w:val="en-US"/>
        </w:rPr>
        <w:t>P</w:t>
      </w:r>
      <w:r w:rsidR="004437F5" w:rsidRPr="00395362">
        <w:rPr>
          <w:rFonts w:cstheme="minorHAnsi"/>
          <w:szCs w:val="22"/>
          <w:lang w:val="en-US"/>
        </w:rPr>
        <w:t xml:space="preserve">ersonal </w:t>
      </w:r>
      <w:r w:rsidR="00411304">
        <w:rPr>
          <w:rFonts w:cstheme="minorHAnsi"/>
          <w:szCs w:val="22"/>
          <w:lang w:val="en-US"/>
        </w:rPr>
        <w:t>D</w:t>
      </w:r>
      <w:r w:rsidR="004437F5" w:rsidRPr="00395362">
        <w:rPr>
          <w:rFonts w:cstheme="minorHAnsi"/>
          <w:szCs w:val="22"/>
          <w:lang w:val="en-US"/>
        </w:rPr>
        <w:t>ata</w:t>
      </w:r>
      <w:r w:rsidRPr="00395362">
        <w:rPr>
          <w:rFonts w:cstheme="minorHAnsi"/>
          <w:szCs w:val="22"/>
          <w:lang w:val="en-US"/>
        </w:rPr>
        <w:t xml:space="preserve"> </w:t>
      </w:r>
      <w:r w:rsidR="00C06353">
        <w:rPr>
          <w:rFonts w:cstheme="minorHAnsi"/>
          <w:szCs w:val="22"/>
          <w:lang w:val="en-US"/>
        </w:rPr>
        <w:t xml:space="preserve">to a third party </w:t>
      </w:r>
      <w:r w:rsidRPr="00395362">
        <w:rPr>
          <w:rFonts w:cstheme="minorHAnsi"/>
          <w:szCs w:val="22"/>
          <w:lang w:val="en-US"/>
        </w:rPr>
        <w:t>in order to comply with legal or regulatory obligation</w:t>
      </w:r>
      <w:r w:rsidR="009209F8" w:rsidRPr="00395362">
        <w:rPr>
          <w:rFonts w:cstheme="minorHAnsi"/>
          <w:szCs w:val="22"/>
          <w:lang w:val="en-US"/>
        </w:rPr>
        <w:t>s</w:t>
      </w:r>
      <w:r w:rsidRPr="00395362">
        <w:rPr>
          <w:rFonts w:cstheme="minorHAnsi"/>
          <w:szCs w:val="22"/>
          <w:lang w:val="en-US"/>
        </w:rPr>
        <w:t xml:space="preserve">. </w:t>
      </w:r>
      <w:r w:rsidR="009209F8" w:rsidRPr="00395362">
        <w:rPr>
          <w:rFonts w:cstheme="minorHAnsi"/>
          <w:szCs w:val="22"/>
          <w:lang w:val="en-US"/>
        </w:rPr>
        <w:t xml:space="preserve">This includes any law enforcement agency, court, regulator, government authority or other third party </w:t>
      </w:r>
      <w:r w:rsidR="00992176">
        <w:rPr>
          <w:rFonts w:cstheme="minorHAnsi"/>
          <w:szCs w:val="22"/>
          <w:lang w:val="en-US"/>
        </w:rPr>
        <w:t>for which</w:t>
      </w:r>
      <w:r w:rsidR="00992176" w:rsidRPr="00395362">
        <w:rPr>
          <w:rFonts w:cstheme="minorHAnsi"/>
          <w:szCs w:val="22"/>
          <w:lang w:val="en-US"/>
        </w:rPr>
        <w:t xml:space="preserve"> </w:t>
      </w:r>
      <w:r w:rsidR="009209F8" w:rsidRPr="00395362">
        <w:rPr>
          <w:rFonts w:cstheme="minorHAnsi"/>
          <w:szCs w:val="22"/>
          <w:lang w:val="en-US"/>
        </w:rPr>
        <w:t xml:space="preserve">we believe </w:t>
      </w:r>
      <w:r w:rsidR="00992176">
        <w:rPr>
          <w:rFonts w:cstheme="minorHAnsi"/>
          <w:szCs w:val="22"/>
          <w:lang w:val="en-US"/>
        </w:rPr>
        <w:t>disclosure</w:t>
      </w:r>
      <w:r w:rsidR="00457AE5">
        <w:rPr>
          <w:rFonts w:cstheme="minorHAnsi"/>
          <w:szCs w:val="22"/>
          <w:lang w:val="en-US"/>
        </w:rPr>
        <w:t xml:space="preserve"> or transfer</w:t>
      </w:r>
      <w:r w:rsidR="009209F8" w:rsidRPr="00395362">
        <w:rPr>
          <w:rFonts w:cstheme="minorHAnsi"/>
          <w:szCs w:val="22"/>
          <w:lang w:val="en-US"/>
        </w:rPr>
        <w:t xml:space="preserve"> is necessary to comply with a legal or regulatory obligation, or otherwise to protect our rights, the rights of any third party</w:t>
      </w:r>
      <w:r w:rsidR="00992176">
        <w:rPr>
          <w:rFonts w:cstheme="minorHAnsi"/>
          <w:szCs w:val="22"/>
          <w:lang w:val="en-US"/>
        </w:rPr>
        <w:t>'s</w:t>
      </w:r>
      <w:r w:rsidR="009209F8" w:rsidRPr="00395362">
        <w:rPr>
          <w:rFonts w:cstheme="minorHAnsi"/>
          <w:szCs w:val="22"/>
          <w:lang w:val="en-US"/>
        </w:rPr>
        <w:t xml:space="preserve"> or individuals’ personal safety, or to detect, prevent, or otherwise address fraud, security or safety issues</w:t>
      </w:r>
      <w:r w:rsidR="00612254" w:rsidRPr="00395362">
        <w:rPr>
          <w:rFonts w:cstheme="minorHAnsi"/>
          <w:szCs w:val="22"/>
          <w:lang w:val="en-US"/>
        </w:rPr>
        <w:t>.</w:t>
      </w:r>
    </w:p>
    <w:p w14:paraId="02D7D8FE" w14:textId="77777777" w:rsidR="00C45BC4" w:rsidRPr="00395362" w:rsidRDefault="00C45BC4" w:rsidP="00395362">
      <w:pPr>
        <w:jc w:val="both"/>
        <w:rPr>
          <w:rFonts w:cstheme="minorHAnsi"/>
          <w:szCs w:val="22"/>
          <w:highlight w:val="yellow"/>
          <w:lang w:val="en-US"/>
        </w:rPr>
      </w:pPr>
    </w:p>
    <w:p w14:paraId="2DAC4A36" w14:textId="77777777" w:rsidR="009209F8" w:rsidRPr="00395362" w:rsidRDefault="009209F8" w:rsidP="00390F56">
      <w:pPr>
        <w:ind w:firstLine="720"/>
        <w:jc w:val="both"/>
        <w:rPr>
          <w:rFonts w:cstheme="minorHAnsi"/>
          <w:b/>
          <w:bCs/>
          <w:szCs w:val="22"/>
        </w:rPr>
      </w:pPr>
      <w:bookmarkStart w:id="20" w:name="_9kR3WTr266467WV1qhvA1y4rq"/>
      <w:r w:rsidRPr="00395362">
        <w:rPr>
          <w:rFonts w:cstheme="minorHAnsi"/>
          <w:b/>
          <w:bCs/>
          <w:szCs w:val="22"/>
        </w:rPr>
        <w:t xml:space="preserve">3.6 </w:t>
      </w:r>
      <w:r w:rsidR="00390F56">
        <w:rPr>
          <w:rFonts w:cstheme="minorHAnsi"/>
          <w:b/>
          <w:bCs/>
          <w:szCs w:val="22"/>
        </w:rPr>
        <w:tab/>
      </w:r>
      <w:r w:rsidRPr="00395362">
        <w:rPr>
          <w:rFonts w:cstheme="minorHAnsi"/>
          <w:b/>
          <w:bCs/>
          <w:szCs w:val="22"/>
        </w:rPr>
        <w:t>Professional</w:t>
      </w:r>
      <w:bookmarkEnd w:id="20"/>
      <w:r w:rsidRPr="00395362">
        <w:rPr>
          <w:rFonts w:cstheme="minorHAnsi"/>
          <w:b/>
          <w:bCs/>
          <w:szCs w:val="22"/>
        </w:rPr>
        <w:t xml:space="preserve"> advisors </w:t>
      </w:r>
    </w:p>
    <w:p w14:paraId="45A7CD77" w14:textId="77777777" w:rsidR="009209F8" w:rsidRPr="00395362" w:rsidRDefault="009209F8" w:rsidP="00395362">
      <w:pPr>
        <w:jc w:val="both"/>
        <w:rPr>
          <w:rFonts w:cstheme="minorHAnsi"/>
          <w:szCs w:val="22"/>
        </w:rPr>
      </w:pPr>
    </w:p>
    <w:p w14:paraId="51822286" w14:textId="77777777" w:rsidR="009209F8" w:rsidRPr="00395362" w:rsidRDefault="00C06353" w:rsidP="00390F56">
      <w:pPr>
        <w:ind w:left="1440"/>
        <w:jc w:val="both"/>
        <w:rPr>
          <w:rFonts w:cstheme="minorHAnsi"/>
          <w:szCs w:val="22"/>
          <w:lang w:val="en-US"/>
        </w:rPr>
      </w:pPr>
      <w:r>
        <w:rPr>
          <w:rFonts w:cstheme="minorHAnsi"/>
          <w:szCs w:val="22"/>
          <w:lang w:val="en-US" w:bidi="th-TH"/>
        </w:rPr>
        <w:t>We may disclose or transfer your Personal Data to our</w:t>
      </w:r>
      <w:r w:rsidR="009209F8" w:rsidRPr="00395362">
        <w:rPr>
          <w:rFonts w:cstheme="minorHAnsi"/>
          <w:szCs w:val="22"/>
          <w:lang w:val="en-US"/>
        </w:rPr>
        <w:t xml:space="preserve"> </w:t>
      </w:r>
      <w:r w:rsidR="00EB4195">
        <w:rPr>
          <w:rFonts w:cstheme="minorHAnsi"/>
          <w:szCs w:val="22"/>
          <w:lang w:val="en-US"/>
        </w:rPr>
        <w:t>professional advisor</w:t>
      </w:r>
      <w:r w:rsidR="00EE1F17">
        <w:rPr>
          <w:rFonts w:cstheme="minorHAnsi"/>
          <w:szCs w:val="22"/>
          <w:lang w:val="en-US"/>
        </w:rPr>
        <w:t>s</w:t>
      </w:r>
      <w:r w:rsidR="009209F8" w:rsidRPr="00395362">
        <w:rPr>
          <w:rFonts w:cstheme="minorHAnsi"/>
          <w:szCs w:val="22"/>
          <w:lang w:val="en-US"/>
        </w:rPr>
        <w:t xml:space="preserve"> </w:t>
      </w:r>
      <w:r w:rsidR="00EE1F17">
        <w:rPr>
          <w:rFonts w:cstheme="minorHAnsi"/>
          <w:szCs w:val="22"/>
          <w:lang w:val="en-US"/>
        </w:rPr>
        <w:t xml:space="preserve">relating to </w:t>
      </w:r>
      <w:r w:rsidR="00EE1F17" w:rsidRPr="00EE1F17">
        <w:rPr>
          <w:rFonts w:cstheme="minorHAnsi"/>
          <w:szCs w:val="22"/>
          <w:lang w:val="en-US"/>
        </w:rPr>
        <w:t>audit, le</w:t>
      </w:r>
      <w:r w:rsidR="00EE1F17">
        <w:rPr>
          <w:rFonts w:cstheme="minorHAnsi"/>
          <w:szCs w:val="22"/>
          <w:lang w:val="en-US"/>
        </w:rPr>
        <w:t>gal, accounting, and tax</w:t>
      </w:r>
      <w:r w:rsidR="00EE1F17" w:rsidRPr="00395362">
        <w:rPr>
          <w:rFonts w:cstheme="minorHAnsi"/>
          <w:szCs w:val="22"/>
          <w:lang w:val="en-US"/>
        </w:rPr>
        <w:t xml:space="preserve"> </w:t>
      </w:r>
      <w:r w:rsidR="00EE1F17">
        <w:rPr>
          <w:rFonts w:cstheme="minorHAnsi"/>
          <w:szCs w:val="22"/>
          <w:lang w:val="en-US"/>
        </w:rPr>
        <w:t xml:space="preserve">services </w:t>
      </w:r>
      <w:r w:rsidR="009209F8" w:rsidRPr="00395362">
        <w:rPr>
          <w:rFonts w:cstheme="minorHAnsi"/>
          <w:szCs w:val="22"/>
          <w:lang w:val="en-US"/>
        </w:rPr>
        <w:t>who assist in running our business</w:t>
      </w:r>
      <w:r w:rsidR="00EB4195">
        <w:rPr>
          <w:rFonts w:cstheme="minorHAnsi"/>
          <w:szCs w:val="22"/>
          <w:lang w:val="en-US"/>
        </w:rPr>
        <w:t xml:space="preserve"> </w:t>
      </w:r>
      <w:r w:rsidR="009209F8" w:rsidRPr="00395362">
        <w:rPr>
          <w:rFonts w:cstheme="minorHAnsi"/>
          <w:szCs w:val="22"/>
          <w:lang w:val="en-US"/>
        </w:rPr>
        <w:t>and defending or bringing any legal claims.</w:t>
      </w:r>
    </w:p>
    <w:p w14:paraId="087355C9" w14:textId="77777777" w:rsidR="00C45BC4" w:rsidRPr="00395362" w:rsidRDefault="00C45BC4" w:rsidP="00395362">
      <w:pPr>
        <w:jc w:val="both"/>
        <w:rPr>
          <w:rFonts w:cstheme="minorHAnsi"/>
          <w:szCs w:val="22"/>
          <w:lang w:val="en-US" w:bidi="th-TH"/>
        </w:rPr>
      </w:pPr>
    </w:p>
    <w:p w14:paraId="4BAEB119" w14:textId="77777777" w:rsidR="00EA7534" w:rsidRDefault="00BC247A" w:rsidP="00ED2B28">
      <w:pPr>
        <w:ind w:firstLine="720"/>
        <w:jc w:val="both"/>
        <w:rPr>
          <w:rFonts w:cstheme="minorHAnsi"/>
          <w:b/>
          <w:bCs/>
          <w:szCs w:val="22"/>
          <w:lang w:val="en-US" w:bidi="th-TH"/>
        </w:rPr>
      </w:pPr>
      <w:r w:rsidRPr="00395362">
        <w:rPr>
          <w:rFonts w:cstheme="minorHAnsi"/>
          <w:b/>
          <w:bCs/>
          <w:szCs w:val="22"/>
          <w:lang w:val="en-US" w:bidi="th-TH"/>
        </w:rPr>
        <w:t>3.</w:t>
      </w:r>
      <w:r w:rsidR="00E60D82">
        <w:rPr>
          <w:rFonts w:cstheme="minorHAnsi"/>
          <w:b/>
          <w:bCs/>
          <w:szCs w:val="22"/>
          <w:lang w:val="en-US" w:bidi="th-TH"/>
        </w:rPr>
        <w:t>7</w:t>
      </w:r>
      <w:r w:rsidRPr="00395362">
        <w:rPr>
          <w:rFonts w:cstheme="minorHAnsi"/>
          <w:b/>
          <w:bCs/>
          <w:szCs w:val="22"/>
          <w:lang w:val="en-US" w:bidi="th-TH"/>
        </w:rPr>
        <w:t xml:space="preserve"> </w:t>
      </w:r>
      <w:r w:rsidR="00390F56">
        <w:rPr>
          <w:rFonts w:cstheme="minorHAnsi"/>
          <w:b/>
          <w:bCs/>
          <w:szCs w:val="22"/>
          <w:lang w:val="en-US" w:bidi="th-TH"/>
        </w:rPr>
        <w:tab/>
      </w:r>
      <w:r w:rsidR="00EA7534">
        <w:rPr>
          <w:rFonts w:cstheme="minorHAnsi"/>
          <w:b/>
          <w:bCs/>
          <w:szCs w:val="22"/>
          <w:lang w:val="en-US" w:bidi="th-TH"/>
        </w:rPr>
        <w:t>Third parties as assignee</w:t>
      </w:r>
      <w:r w:rsidR="00992176">
        <w:rPr>
          <w:rFonts w:cstheme="minorHAnsi"/>
          <w:b/>
          <w:bCs/>
          <w:szCs w:val="22"/>
          <w:lang w:val="en-US" w:bidi="th-TH"/>
        </w:rPr>
        <w:t>s</w:t>
      </w:r>
      <w:r w:rsidR="00E23936">
        <w:rPr>
          <w:rFonts w:cstheme="minorHAnsi"/>
          <w:b/>
          <w:bCs/>
          <w:szCs w:val="22"/>
          <w:lang w:val="en-US" w:bidi="th-TH"/>
        </w:rPr>
        <w:t>, transferee</w:t>
      </w:r>
      <w:r w:rsidR="00992176">
        <w:rPr>
          <w:rFonts w:cstheme="minorHAnsi"/>
          <w:b/>
          <w:bCs/>
          <w:szCs w:val="22"/>
          <w:lang w:val="en-US" w:bidi="th-TH"/>
        </w:rPr>
        <w:t>s</w:t>
      </w:r>
      <w:r w:rsidR="00E23936">
        <w:rPr>
          <w:rFonts w:cstheme="minorHAnsi"/>
          <w:b/>
          <w:bCs/>
          <w:szCs w:val="22"/>
          <w:lang w:val="en-US" w:bidi="th-TH"/>
        </w:rPr>
        <w:t xml:space="preserve">, or </w:t>
      </w:r>
      <w:proofErr w:type="spellStart"/>
      <w:r w:rsidR="00E23936">
        <w:rPr>
          <w:rFonts w:cstheme="minorHAnsi"/>
          <w:b/>
          <w:bCs/>
          <w:szCs w:val="22"/>
          <w:lang w:val="en-US" w:bidi="th-TH"/>
        </w:rPr>
        <w:t>novatee</w:t>
      </w:r>
      <w:r w:rsidR="00992176">
        <w:rPr>
          <w:rFonts w:cstheme="minorHAnsi"/>
          <w:b/>
          <w:bCs/>
          <w:szCs w:val="22"/>
          <w:lang w:val="en-US" w:bidi="th-TH"/>
        </w:rPr>
        <w:t>s</w:t>
      </w:r>
      <w:proofErr w:type="spellEnd"/>
    </w:p>
    <w:p w14:paraId="07CCE4F3" w14:textId="77777777" w:rsidR="00EA7534" w:rsidRDefault="00EA7534" w:rsidP="00EA7534">
      <w:pPr>
        <w:ind w:firstLine="720"/>
        <w:jc w:val="both"/>
        <w:rPr>
          <w:rFonts w:cstheme="minorHAnsi"/>
          <w:b/>
          <w:bCs/>
          <w:szCs w:val="22"/>
          <w:lang w:val="en-US" w:bidi="th-TH"/>
        </w:rPr>
      </w:pPr>
    </w:p>
    <w:p w14:paraId="5A780216" w14:textId="78D29203" w:rsidR="00EA7534" w:rsidRPr="00E23936" w:rsidRDefault="00E23936" w:rsidP="00E23936">
      <w:pPr>
        <w:ind w:left="1440"/>
        <w:jc w:val="both"/>
        <w:rPr>
          <w:rFonts w:cstheme="minorHAnsi"/>
          <w:szCs w:val="22"/>
          <w:lang w:val="en-US" w:bidi="th-TH"/>
        </w:rPr>
      </w:pPr>
      <w:r>
        <w:rPr>
          <w:rFonts w:cstheme="minorHAnsi"/>
          <w:szCs w:val="22"/>
          <w:lang w:val="en-US" w:bidi="th-TH"/>
        </w:rPr>
        <w:t xml:space="preserve">We may </w:t>
      </w:r>
      <w:r w:rsidR="00EA7534">
        <w:rPr>
          <w:rFonts w:cstheme="minorHAnsi"/>
          <w:szCs w:val="22"/>
          <w:lang w:val="en-US" w:bidi="th-TH"/>
        </w:rPr>
        <w:t>assign</w:t>
      </w:r>
      <w:r>
        <w:rPr>
          <w:rFonts w:cstheme="minorHAnsi"/>
          <w:szCs w:val="22"/>
          <w:lang w:val="en-US" w:bidi="th-TH"/>
        </w:rPr>
        <w:t>, transfer, or novate</w:t>
      </w:r>
      <w:r w:rsidR="00EA7534">
        <w:rPr>
          <w:rFonts w:cstheme="minorHAnsi"/>
          <w:szCs w:val="22"/>
          <w:lang w:val="en-US" w:bidi="th-TH"/>
        </w:rPr>
        <w:t xml:space="preserve"> our rights or obligations to a third party, to the extent permitted under the terms and conditions of any contract between you and us. We may disclose or transfer your Personal Data to a</w:t>
      </w:r>
      <w:r>
        <w:rPr>
          <w:rFonts w:cstheme="minorHAnsi"/>
          <w:szCs w:val="22"/>
          <w:lang w:val="en-US" w:bidi="th-TH"/>
        </w:rPr>
        <w:t xml:space="preserve">ssignees, transferees, or </w:t>
      </w:r>
      <w:proofErr w:type="spellStart"/>
      <w:r>
        <w:rPr>
          <w:rFonts w:cstheme="minorHAnsi"/>
          <w:szCs w:val="22"/>
          <w:lang w:val="en-US" w:bidi="th-TH"/>
        </w:rPr>
        <w:t>novatees</w:t>
      </w:r>
      <w:proofErr w:type="spellEnd"/>
      <w:r>
        <w:rPr>
          <w:rFonts w:cstheme="minorHAnsi"/>
          <w:szCs w:val="22"/>
          <w:lang w:val="en-US" w:bidi="th-TH"/>
        </w:rPr>
        <w:t xml:space="preserve">, including prospective </w:t>
      </w:r>
      <w:r w:rsidR="00992176">
        <w:rPr>
          <w:rFonts w:cstheme="minorHAnsi"/>
          <w:szCs w:val="22"/>
          <w:lang w:val="en-US" w:bidi="th-TH"/>
        </w:rPr>
        <w:t xml:space="preserve">assignees, transferees, or </w:t>
      </w:r>
      <w:proofErr w:type="spellStart"/>
      <w:r w:rsidR="00992176">
        <w:rPr>
          <w:rFonts w:cstheme="minorHAnsi"/>
          <w:szCs w:val="22"/>
          <w:lang w:val="en-US" w:bidi="th-TH"/>
        </w:rPr>
        <w:t>novatees</w:t>
      </w:r>
      <w:proofErr w:type="spellEnd"/>
      <w:r w:rsidR="00C1636A">
        <w:rPr>
          <w:rFonts w:cstheme="minorHAnsi"/>
          <w:szCs w:val="22"/>
          <w:lang w:val="en-US" w:bidi="th-TH"/>
        </w:rPr>
        <w:t xml:space="preserve">, </w:t>
      </w:r>
      <w:r w:rsidR="00C1636A" w:rsidRPr="00395362">
        <w:rPr>
          <w:rFonts w:cstheme="minorHAnsi"/>
          <w:szCs w:val="22"/>
        </w:rPr>
        <w:t xml:space="preserve">provided that </w:t>
      </w:r>
      <w:r w:rsidR="00992176">
        <w:rPr>
          <w:rFonts w:cstheme="minorHAnsi"/>
          <w:szCs w:val="22"/>
        </w:rPr>
        <w:t xml:space="preserve">these </w:t>
      </w:r>
      <w:r w:rsidR="00C1636A">
        <w:rPr>
          <w:rFonts w:cstheme="minorHAnsi"/>
          <w:szCs w:val="22"/>
        </w:rPr>
        <w:t>data recipients</w:t>
      </w:r>
      <w:r w:rsidR="00C1636A" w:rsidRPr="00395362">
        <w:rPr>
          <w:rFonts w:cstheme="minorHAnsi"/>
          <w:szCs w:val="22"/>
        </w:rPr>
        <w:t xml:space="preserve"> agree to treat your </w:t>
      </w:r>
      <w:r w:rsidR="00C1636A">
        <w:rPr>
          <w:rFonts w:cstheme="minorHAnsi"/>
          <w:szCs w:val="22"/>
        </w:rPr>
        <w:t xml:space="preserve">Personal </w:t>
      </w:r>
      <w:r w:rsidR="00C1636A">
        <w:rPr>
          <w:rFonts w:cstheme="minorHAnsi"/>
          <w:szCs w:val="22"/>
          <w:lang w:val="en-US"/>
        </w:rPr>
        <w:t>D</w:t>
      </w:r>
      <w:r w:rsidR="00C1636A" w:rsidRPr="00395362">
        <w:rPr>
          <w:rFonts w:cstheme="minorHAnsi"/>
          <w:szCs w:val="22"/>
          <w:lang w:val="en-US"/>
        </w:rPr>
        <w:t>ata</w:t>
      </w:r>
      <w:r w:rsidR="00C1636A" w:rsidRPr="00395362">
        <w:rPr>
          <w:rFonts w:cstheme="minorHAnsi"/>
          <w:szCs w:val="22"/>
        </w:rPr>
        <w:t xml:space="preserve"> in a manner consistent with this Privacy Policy</w:t>
      </w:r>
      <w:r>
        <w:rPr>
          <w:rFonts w:cstheme="minorHAnsi"/>
          <w:szCs w:val="22"/>
          <w:lang w:val="en-US" w:bidi="th-TH"/>
        </w:rPr>
        <w:t>.</w:t>
      </w:r>
      <w:r w:rsidR="00EA7534">
        <w:rPr>
          <w:rFonts w:cstheme="minorHAnsi"/>
          <w:szCs w:val="22"/>
          <w:lang w:val="en-US" w:bidi="th-TH"/>
        </w:rPr>
        <w:t xml:space="preserve"> </w:t>
      </w:r>
    </w:p>
    <w:p w14:paraId="48F4EE98" w14:textId="77777777" w:rsidR="00EA7534" w:rsidRDefault="00EA7534" w:rsidP="00390F56">
      <w:pPr>
        <w:ind w:firstLine="720"/>
        <w:jc w:val="both"/>
        <w:rPr>
          <w:rFonts w:cstheme="minorHAnsi"/>
          <w:b/>
          <w:bCs/>
          <w:szCs w:val="22"/>
          <w:lang w:val="en-US" w:bidi="th-TH"/>
        </w:rPr>
      </w:pPr>
    </w:p>
    <w:p w14:paraId="77720692" w14:textId="77777777" w:rsidR="00BC247A" w:rsidRPr="00395362" w:rsidRDefault="00ED2B28" w:rsidP="008D0D54">
      <w:pPr>
        <w:keepNext/>
        <w:ind w:firstLine="720"/>
        <w:jc w:val="both"/>
        <w:rPr>
          <w:rFonts w:cstheme="minorHAnsi"/>
          <w:b/>
          <w:bCs/>
          <w:szCs w:val="22"/>
          <w:lang w:val="en-US" w:bidi="th-TH"/>
        </w:rPr>
      </w:pPr>
      <w:r>
        <w:rPr>
          <w:rFonts w:cstheme="minorHAnsi"/>
          <w:b/>
          <w:bCs/>
          <w:szCs w:val="22"/>
          <w:lang w:val="en-US" w:bidi="th-TH"/>
        </w:rPr>
        <w:lastRenderedPageBreak/>
        <w:t>3.8</w:t>
      </w:r>
      <w:r w:rsidR="00EA7534">
        <w:rPr>
          <w:rFonts w:cstheme="minorHAnsi"/>
          <w:b/>
          <w:bCs/>
          <w:szCs w:val="22"/>
          <w:lang w:val="en-US" w:bidi="th-TH"/>
        </w:rPr>
        <w:tab/>
      </w:r>
      <w:r w:rsidR="00B24A68">
        <w:rPr>
          <w:rFonts w:cstheme="minorHAnsi"/>
          <w:b/>
          <w:bCs/>
          <w:szCs w:val="22"/>
          <w:lang w:val="en-US" w:bidi="th-TH"/>
        </w:rPr>
        <w:t>Third parties connected with business transfer</w:t>
      </w:r>
      <w:r w:rsidR="00BC247A" w:rsidRPr="00395362">
        <w:rPr>
          <w:rFonts w:cstheme="minorHAnsi"/>
          <w:b/>
          <w:bCs/>
          <w:szCs w:val="22"/>
          <w:lang w:val="en-US" w:bidi="th-TH"/>
        </w:rPr>
        <w:t xml:space="preserve"> </w:t>
      </w:r>
    </w:p>
    <w:p w14:paraId="6C730892" w14:textId="77777777" w:rsidR="00BC247A" w:rsidRPr="00395362" w:rsidRDefault="00BC247A" w:rsidP="008D0D54">
      <w:pPr>
        <w:keepNext/>
        <w:jc w:val="both"/>
        <w:rPr>
          <w:rFonts w:cstheme="minorHAnsi"/>
          <w:b/>
          <w:bCs/>
          <w:szCs w:val="22"/>
          <w:lang w:val="en-US" w:bidi="th-TH"/>
        </w:rPr>
      </w:pPr>
    </w:p>
    <w:p w14:paraId="141CBADC" w14:textId="77777777" w:rsidR="00F10E20" w:rsidRDefault="00B24A68" w:rsidP="00390F56">
      <w:pPr>
        <w:ind w:left="1440"/>
        <w:jc w:val="both"/>
        <w:rPr>
          <w:rFonts w:cstheme="minorHAnsi"/>
          <w:szCs w:val="22"/>
          <w:lang w:val="en-US" w:bidi="th-TH"/>
        </w:rPr>
      </w:pPr>
      <w:r>
        <w:rPr>
          <w:rFonts w:cstheme="minorHAnsi"/>
          <w:szCs w:val="22"/>
          <w:lang w:val="en-US" w:bidi="th-TH"/>
        </w:rPr>
        <w:t xml:space="preserve">We may disclose or transfer your </w:t>
      </w:r>
      <w:r w:rsidR="00411304">
        <w:rPr>
          <w:rFonts w:cstheme="minorHAnsi"/>
          <w:szCs w:val="22"/>
          <w:lang w:val="en-US" w:bidi="th-TH"/>
        </w:rPr>
        <w:t>P</w:t>
      </w:r>
      <w:r>
        <w:rPr>
          <w:rFonts w:cstheme="minorHAnsi"/>
          <w:szCs w:val="22"/>
          <w:lang w:val="en-US" w:bidi="th-TH"/>
        </w:rPr>
        <w:t xml:space="preserve">ersonal </w:t>
      </w:r>
      <w:r w:rsidR="00411304">
        <w:rPr>
          <w:rFonts w:cstheme="minorHAnsi"/>
          <w:szCs w:val="22"/>
          <w:lang w:val="en-US" w:bidi="th-TH"/>
        </w:rPr>
        <w:t>D</w:t>
      </w:r>
      <w:r>
        <w:rPr>
          <w:rFonts w:cstheme="minorHAnsi"/>
          <w:szCs w:val="22"/>
          <w:lang w:val="en-US" w:bidi="th-TH"/>
        </w:rPr>
        <w:t>ata to</w:t>
      </w:r>
      <w:r w:rsidR="00A97979">
        <w:rPr>
          <w:rFonts w:cstheme="minorHAnsi"/>
          <w:szCs w:val="22"/>
          <w:lang w:val="en-US" w:bidi="th-TH"/>
        </w:rPr>
        <w:t xml:space="preserve"> our business partner</w:t>
      </w:r>
      <w:r w:rsidR="00CD51FF">
        <w:rPr>
          <w:rFonts w:cstheme="minorHAnsi"/>
          <w:szCs w:val="22"/>
          <w:lang w:val="en-US" w:bidi="th-TH"/>
        </w:rPr>
        <w:t>s</w:t>
      </w:r>
      <w:r w:rsidR="00A97979">
        <w:rPr>
          <w:rFonts w:cstheme="minorHAnsi"/>
          <w:szCs w:val="22"/>
          <w:lang w:val="en-US" w:bidi="th-TH"/>
        </w:rPr>
        <w:t>, investor</w:t>
      </w:r>
      <w:r w:rsidR="00CD51FF">
        <w:rPr>
          <w:rFonts w:cstheme="minorHAnsi"/>
          <w:szCs w:val="22"/>
          <w:lang w:val="en-US" w:bidi="th-TH"/>
        </w:rPr>
        <w:t>s</w:t>
      </w:r>
      <w:r w:rsidR="00A97979">
        <w:rPr>
          <w:rFonts w:cstheme="minorHAnsi"/>
          <w:szCs w:val="22"/>
          <w:lang w:val="en-US" w:bidi="th-TH"/>
        </w:rPr>
        <w:t>,</w:t>
      </w:r>
      <w:r w:rsidR="00C46CB5">
        <w:rPr>
          <w:rFonts w:cstheme="minorHAnsi"/>
          <w:szCs w:val="22"/>
          <w:lang w:val="en-US" w:bidi="th-TH"/>
        </w:rPr>
        <w:t xml:space="preserve"> significant shareholders,</w:t>
      </w:r>
      <w:r w:rsidR="00A97979">
        <w:rPr>
          <w:rFonts w:cstheme="minorHAnsi"/>
          <w:szCs w:val="22"/>
          <w:lang w:val="en-US" w:bidi="th-TH"/>
        </w:rPr>
        <w:t xml:space="preserve"> assignee</w:t>
      </w:r>
      <w:r w:rsidR="00CD51FF">
        <w:rPr>
          <w:rFonts w:cstheme="minorHAnsi"/>
          <w:szCs w:val="22"/>
          <w:lang w:val="en-US" w:bidi="th-TH"/>
        </w:rPr>
        <w:t>s</w:t>
      </w:r>
      <w:r w:rsidR="002400B8">
        <w:rPr>
          <w:rFonts w:cstheme="minorHAnsi"/>
          <w:szCs w:val="22"/>
          <w:lang w:val="en-US" w:bidi="th-TH"/>
        </w:rPr>
        <w:t>, prospective assignees, transferees,</w:t>
      </w:r>
      <w:r w:rsidR="00A97979">
        <w:rPr>
          <w:rFonts w:cstheme="minorHAnsi"/>
          <w:szCs w:val="22"/>
          <w:lang w:val="en-US" w:bidi="th-TH"/>
        </w:rPr>
        <w:t xml:space="preserve"> or </w:t>
      </w:r>
      <w:r w:rsidR="002400B8">
        <w:rPr>
          <w:rFonts w:cstheme="minorHAnsi"/>
          <w:szCs w:val="22"/>
          <w:lang w:val="en-US" w:bidi="th-TH"/>
        </w:rPr>
        <w:t xml:space="preserve">prospective </w:t>
      </w:r>
      <w:r w:rsidR="00A97979">
        <w:rPr>
          <w:rFonts w:cstheme="minorHAnsi"/>
          <w:szCs w:val="22"/>
          <w:lang w:val="en-US" w:bidi="th-TH"/>
        </w:rPr>
        <w:t>transferee</w:t>
      </w:r>
      <w:r w:rsidR="00CD51FF">
        <w:rPr>
          <w:rFonts w:cstheme="minorHAnsi"/>
          <w:szCs w:val="22"/>
          <w:lang w:val="en-US" w:bidi="th-TH"/>
        </w:rPr>
        <w:t>s</w:t>
      </w:r>
      <w:r w:rsidR="00BC247A" w:rsidRPr="00395362">
        <w:rPr>
          <w:rFonts w:cstheme="minorHAnsi"/>
          <w:szCs w:val="22"/>
          <w:lang w:val="en-US" w:bidi="th-TH"/>
        </w:rPr>
        <w:t xml:space="preserve"> in the event of any reorganization, </w:t>
      </w:r>
      <w:r>
        <w:rPr>
          <w:rFonts w:cstheme="minorHAnsi"/>
          <w:szCs w:val="22"/>
          <w:lang w:val="en-US" w:bidi="th-TH"/>
        </w:rPr>
        <w:t xml:space="preserve">restructuring, </w:t>
      </w:r>
      <w:r w:rsidR="00BC247A" w:rsidRPr="00395362">
        <w:rPr>
          <w:rFonts w:cstheme="minorHAnsi"/>
          <w:szCs w:val="22"/>
          <w:lang w:val="en-US" w:bidi="th-TH"/>
        </w:rPr>
        <w:t xml:space="preserve">merger, </w:t>
      </w:r>
      <w:r>
        <w:rPr>
          <w:rFonts w:cstheme="minorHAnsi"/>
          <w:szCs w:val="22"/>
          <w:lang w:val="en-US" w:bidi="th-TH"/>
        </w:rPr>
        <w:t xml:space="preserve">acquisition, </w:t>
      </w:r>
      <w:r w:rsidR="00BC247A" w:rsidRPr="00395362">
        <w:rPr>
          <w:rFonts w:cstheme="minorHAnsi"/>
          <w:szCs w:val="22"/>
          <w:lang w:val="en-US" w:bidi="th-TH"/>
        </w:rPr>
        <w:t xml:space="preserve">sale, </w:t>
      </w:r>
      <w:r w:rsidR="009209F8" w:rsidRPr="00395362">
        <w:rPr>
          <w:rFonts w:cstheme="minorHAnsi"/>
          <w:szCs w:val="22"/>
          <w:lang w:val="en-US" w:bidi="th-TH"/>
        </w:rPr>
        <w:t xml:space="preserve">purchase, </w:t>
      </w:r>
      <w:r w:rsidR="00BC247A" w:rsidRPr="00395362">
        <w:rPr>
          <w:rFonts w:cstheme="minorHAnsi"/>
          <w:szCs w:val="22"/>
          <w:lang w:val="en-US" w:bidi="th-TH"/>
        </w:rPr>
        <w:t>joint venture, assignment,</w:t>
      </w:r>
      <w:r w:rsidR="00EB4195">
        <w:rPr>
          <w:rFonts w:cstheme="minorHAnsi"/>
          <w:szCs w:val="22"/>
          <w:lang w:val="en-US" w:bidi="th-TH"/>
        </w:rPr>
        <w:t xml:space="preserve"> dissolution</w:t>
      </w:r>
      <w:r w:rsidR="00A97979">
        <w:rPr>
          <w:rFonts w:cstheme="minorHAnsi"/>
          <w:szCs w:val="22"/>
          <w:lang w:val="en-US" w:bidi="th-TH"/>
        </w:rPr>
        <w:t xml:space="preserve"> or any similar event involving</w:t>
      </w:r>
      <w:r w:rsidR="00BC247A" w:rsidRPr="00395362">
        <w:rPr>
          <w:rFonts w:cstheme="minorHAnsi"/>
          <w:szCs w:val="22"/>
          <w:lang w:val="en-US" w:bidi="th-TH"/>
        </w:rPr>
        <w:t xml:space="preserve"> </w:t>
      </w:r>
      <w:r w:rsidR="00992176">
        <w:rPr>
          <w:rFonts w:cstheme="minorHAnsi"/>
          <w:szCs w:val="22"/>
          <w:lang w:val="en-US" w:bidi="th-TH"/>
        </w:rPr>
        <w:t xml:space="preserve">the </w:t>
      </w:r>
      <w:r w:rsidR="00BC247A" w:rsidRPr="00395362">
        <w:rPr>
          <w:rFonts w:cstheme="minorHAnsi"/>
          <w:szCs w:val="22"/>
          <w:lang w:val="en-US" w:bidi="th-TH"/>
        </w:rPr>
        <w:t xml:space="preserve">transfer or other </w:t>
      </w:r>
      <w:r w:rsidR="00992176">
        <w:rPr>
          <w:rFonts w:cstheme="minorHAnsi"/>
          <w:szCs w:val="22"/>
          <w:lang w:val="en-US" w:bidi="th-TH"/>
        </w:rPr>
        <w:t>disposal</w:t>
      </w:r>
      <w:r w:rsidR="00992176" w:rsidRPr="00395362">
        <w:rPr>
          <w:rFonts w:cstheme="minorHAnsi"/>
          <w:szCs w:val="22"/>
          <w:lang w:val="en-US" w:bidi="th-TH"/>
        </w:rPr>
        <w:t xml:space="preserve"> </w:t>
      </w:r>
      <w:r w:rsidR="00BC247A" w:rsidRPr="00395362">
        <w:rPr>
          <w:rFonts w:cstheme="minorHAnsi"/>
          <w:szCs w:val="22"/>
          <w:lang w:val="en-US" w:bidi="th-TH"/>
        </w:rPr>
        <w:t>of all or any portion of our business, assets</w:t>
      </w:r>
      <w:r w:rsidR="00992176">
        <w:rPr>
          <w:rFonts w:cstheme="minorHAnsi"/>
          <w:szCs w:val="22"/>
          <w:lang w:val="en-US" w:bidi="th-TH"/>
        </w:rPr>
        <w:t>,</w:t>
      </w:r>
      <w:r w:rsidR="00BC247A" w:rsidRPr="00395362">
        <w:rPr>
          <w:rFonts w:cstheme="minorHAnsi"/>
          <w:szCs w:val="22"/>
          <w:lang w:val="en-US" w:bidi="th-TH"/>
        </w:rPr>
        <w:t xml:space="preserve"> or stock.</w:t>
      </w:r>
      <w:r w:rsidR="00D23185" w:rsidRPr="00395362">
        <w:rPr>
          <w:rFonts w:cstheme="minorHAnsi"/>
          <w:szCs w:val="22"/>
          <w:lang w:val="en-US" w:bidi="th-TH"/>
        </w:rPr>
        <w:t xml:space="preserve"> If any of </w:t>
      </w:r>
      <w:r w:rsidR="00CD51FF">
        <w:rPr>
          <w:rFonts w:cstheme="minorHAnsi"/>
          <w:szCs w:val="22"/>
          <w:lang w:val="en-US" w:bidi="th-TH"/>
        </w:rPr>
        <w:t xml:space="preserve">the </w:t>
      </w:r>
      <w:r w:rsidR="00D23185" w:rsidRPr="00395362">
        <w:rPr>
          <w:rFonts w:cstheme="minorHAnsi"/>
          <w:szCs w:val="22"/>
          <w:lang w:val="en-US" w:bidi="th-TH"/>
        </w:rPr>
        <w:t xml:space="preserve">above events occur, </w:t>
      </w:r>
      <w:r>
        <w:rPr>
          <w:rFonts w:cstheme="minorHAnsi"/>
          <w:szCs w:val="22"/>
          <w:lang w:val="en-US" w:bidi="th-TH"/>
        </w:rPr>
        <w:t xml:space="preserve">the </w:t>
      </w:r>
      <w:r w:rsidR="00CD51FF">
        <w:rPr>
          <w:rFonts w:cstheme="minorHAnsi"/>
          <w:szCs w:val="22"/>
          <w:lang w:val="en-US" w:bidi="th-TH"/>
        </w:rPr>
        <w:t>data recipient</w:t>
      </w:r>
      <w:r w:rsidR="00D23185" w:rsidRPr="00395362">
        <w:rPr>
          <w:rFonts w:cstheme="minorHAnsi"/>
          <w:szCs w:val="22"/>
          <w:lang w:val="en-US" w:bidi="th-TH"/>
        </w:rPr>
        <w:t xml:space="preserve"> will comply with this </w:t>
      </w:r>
      <w:r w:rsidR="006A1746">
        <w:rPr>
          <w:rFonts w:cstheme="minorHAnsi"/>
          <w:szCs w:val="22"/>
          <w:lang w:val="en-US" w:bidi="th-TH"/>
        </w:rPr>
        <w:t>Privacy P</w:t>
      </w:r>
      <w:r w:rsidR="00D23185" w:rsidRPr="00395362">
        <w:rPr>
          <w:rFonts w:cstheme="minorHAnsi"/>
          <w:szCs w:val="22"/>
          <w:lang w:val="en-US" w:bidi="th-TH"/>
        </w:rPr>
        <w:t xml:space="preserve">olicy to respect your </w:t>
      </w:r>
      <w:r w:rsidR="00411304">
        <w:rPr>
          <w:rFonts w:cstheme="minorHAnsi"/>
          <w:szCs w:val="22"/>
          <w:lang w:val="en-US" w:bidi="th-TH"/>
        </w:rPr>
        <w:t>P</w:t>
      </w:r>
      <w:r w:rsidR="00D23185" w:rsidRPr="00395362">
        <w:rPr>
          <w:rFonts w:cstheme="minorHAnsi"/>
          <w:szCs w:val="22"/>
          <w:lang w:val="en-US" w:bidi="th-TH"/>
        </w:rPr>
        <w:t xml:space="preserve">ersonal </w:t>
      </w:r>
      <w:r w:rsidR="00411304">
        <w:rPr>
          <w:rFonts w:cstheme="minorHAnsi"/>
          <w:szCs w:val="22"/>
          <w:lang w:val="en-US" w:bidi="th-TH"/>
        </w:rPr>
        <w:t>D</w:t>
      </w:r>
      <w:r w:rsidR="00D23185" w:rsidRPr="00395362">
        <w:rPr>
          <w:rFonts w:cstheme="minorHAnsi"/>
          <w:szCs w:val="22"/>
          <w:lang w:val="en-US" w:bidi="th-TH"/>
        </w:rPr>
        <w:t>ata.</w:t>
      </w:r>
    </w:p>
    <w:p w14:paraId="2D393A1A" w14:textId="77777777" w:rsidR="00F10E20" w:rsidRDefault="00F10E20" w:rsidP="00F10E20">
      <w:pPr>
        <w:jc w:val="both"/>
        <w:rPr>
          <w:rFonts w:cstheme="minorHAnsi"/>
          <w:szCs w:val="22"/>
          <w:lang w:val="en-US" w:bidi="th-TH"/>
        </w:rPr>
      </w:pPr>
    </w:p>
    <w:p w14:paraId="0776C96C" w14:textId="77777777" w:rsidR="00C45BC4" w:rsidRPr="00395362" w:rsidRDefault="00F10E20" w:rsidP="00F10E20">
      <w:pPr>
        <w:ind w:left="720"/>
        <w:jc w:val="both"/>
        <w:rPr>
          <w:rFonts w:cstheme="minorHAnsi"/>
          <w:szCs w:val="22"/>
          <w:highlight w:val="yellow"/>
          <w:lang w:val="en-US" w:bidi="th-TH"/>
        </w:rPr>
      </w:pPr>
      <w:r w:rsidRPr="007D5FF2">
        <w:rPr>
          <w:szCs w:val="22"/>
          <w:lang w:val="en-US"/>
        </w:rPr>
        <w:t>When we transfer Personal Data to the third parties, we will take steps to ensure the protection of your Personal Data</w:t>
      </w:r>
      <w:r>
        <w:rPr>
          <w:szCs w:val="22"/>
          <w:lang w:val="en-US"/>
        </w:rPr>
        <w:t>, such as</w:t>
      </w:r>
      <w:r w:rsidR="00992176">
        <w:rPr>
          <w:szCs w:val="22"/>
          <w:lang w:val="en-US"/>
        </w:rPr>
        <w:t xml:space="preserve"> confidentiality arrangements </w:t>
      </w:r>
      <w:r w:rsidR="00457AE5">
        <w:rPr>
          <w:szCs w:val="22"/>
          <w:lang w:val="en-US"/>
        </w:rPr>
        <w:t>or</w:t>
      </w:r>
      <w:r w:rsidR="00992176">
        <w:rPr>
          <w:szCs w:val="22"/>
          <w:lang w:val="en-US"/>
        </w:rPr>
        <w:t xml:space="preserve"> other</w:t>
      </w:r>
      <w:r w:rsidRPr="007D5FF2">
        <w:rPr>
          <w:szCs w:val="22"/>
          <w:lang w:val="en-US"/>
        </w:rPr>
        <w:t xml:space="preserve"> appropriate security measure</w:t>
      </w:r>
      <w:r>
        <w:rPr>
          <w:szCs w:val="22"/>
          <w:lang w:val="en-US"/>
        </w:rPr>
        <w:t>s</w:t>
      </w:r>
      <w:r w:rsidRPr="007D5FF2">
        <w:rPr>
          <w:szCs w:val="22"/>
          <w:lang w:val="en-US"/>
        </w:rPr>
        <w:t xml:space="preserve"> as required by law.</w:t>
      </w:r>
      <w:r w:rsidR="00D23185" w:rsidRPr="00395362">
        <w:rPr>
          <w:rFonts w:cstheme="minorHAnsi"/>
          <w:szCs w:val="22"/>
          <w:lang w:val="en-US" w:bidi="th-TH"/>
        </w:rPr>
        <w:t xml:space="preserve"> </w:t>
      </w:r>
    </w:p>
    <w:p w14:paraId="7319DCC5" w14:textId="77777777" w:rsidR="00200D59" w:rsidRPr="00395362" w:rsidRDefault="00200D59" w:rsidP="00395362">
      <w:pPr>
        <w:jc w:val="both"/>
        <w:rPr>
          <w:rFonts w:cstheme="minorHAnsi"/>
          <w:szCs w:val="22"/>
          <w:lang w:val="en-US"/>
        </w:rPr>
      </w:pPr>
    </w:p>
    <w:p w14:paraId="423755AC" w14:textId="77777777" w:rsidR="00200D59" w:rsidRPr="00395362" w:rsidRDefault="00200D59" w:rsidP="00395362">
      <w:pPr>
        <w:jc w:val="both"/>
        <w:rPr>
          <w:rFonts w:cstheme="minorHAnsi"/>
          <w:b/>
          <w:bCs/>
          <w:szCs w:val="22"/>
          <w:lang w:val="en-US"/>
        </w:rPr>
      </w:pPr>
      <w:r w:rsidRPr="00395362">
        <w:rPr>
          <w:rFonts w:cstheme="minorHAnsi"/>
          <w:b/>
          <w:bCs/>
          <w:szCs w:val="22"/>
          <w:lang w:val="en-US"/>
        </w:rPr>
        <w:t xml:space="preserve">4. </w:t>
      </w:r>
      <w:r w:rsidR="00390F56">
        <w:rPr>
          <w:rFonts w:cstheme="minorHAnsi"/>
          <w:b/>
          <w:bCs/>
          <w:szCs w:val="22"/>
          <w:lang w:val="en-US"/>
        </w:rPr>
        <w:tab/>
      </w:r>
      <w:r w:rsidR="00DC6B79" w:rsidRPr="00395362">
        <w:rPr>
          <w:rFonts w:cstheme="minorHAnsi"/>
          <w:b/>
          <w:bCs/>
          <w:szCs w:val="22"/>
          <w:lang w:val="en-US"/>
        </w:rPr>
        <w:t xml:space="preserve">International transfers of your </w:t>
      </w:r>
      <w:r w:rsidR="00411304">
        <w:rPr>
          <w:rFonts w:cstheme="minorHAnsi"/>
          <w:b/>
          <w:bCs/>
          <w:szCs w:val="22"/>
          <w:lang w:val="en-US"/>
        </w:rPr>
        <w:t>P</w:t>
      </w:r>
      <w:r w:rsidR="00DC6B79" w:rsidRPr="00395362">
        <w:rPr>
          <w:rFonts w:cstheme="minorHAnsi"/>
          <w:b/>
          <w:bCs/>
          <w:szCs w:val="22"/>
          <w:lang w:val="en-US"/>
        </w:rPr>
        <w:t xml:space="preserve">ersonal </w:t>
      </w:r>
      <w:r w:rsidR="00411304">
        <w:rPr>
          <w:rFonts w:cstheme="minorHAnsi"/>
          <w:b/>
          <w:bCs/>
          <w:szCs w:val="22"/>
          <w:lang w:val="en-US"/>
        </w:rPr>
        <w:t>D</w:t>
      </w:r>
      <w:r w:rsidR="00DC6B79" w:rsidRPr="00395362">
        <w:rPr>
          <w:rFonts w:cstheme="minorHAnsi"/>
          <w:b/>
          <w:bCs/>
          <w:szCs w:val="22"/>
          <w:lang w:val="en-US"/>
        </w:rPr>
        <w:t>ata</w:t>
      </w:r>
    </w:p>
    <w:p w14:paraId="5FDE74BC" w14:textId="77777777" w:rsidR="005F48A9" w:rsidRPr="00395362" w:rsidRDefault="005F48A9" w:rsidP="00395362">
      <w:pPr>
        <w:jc w:val="both"/>
        <w:rPr>
          <w:rFonts w:cstheme="minorHAnsi"/>
          <w:szCs w:val="22"/>
          <w:lang w:val="en-US"/>
        </w:rPr>
      </w:pPr>
    </w:p>
    <w:p w14:paraId="7431348C" w14:textId="77777777" w:rsidR="007D5A12" w:rsidRPr="00395362" w:rsidRDefault="005F48A9" w:rsidP="00390F56">
      <w:pPr>
        <w:ind w:left="720"/>
        <w:jc w:val="both"/>
        <w:rPr>
          <w:rFonts w:cstheme="minorHAnsi"/>
          <w:szCs w:val="22"/>
        </w:rPr>
      </w:pPr>
      <w:r w:rsidRPr="00395362">
        <w:rPr>
          <w:rFonts w:cstheme="minorHAnsi"/>
          <w:szCs w:val="22"/>
        </w:rPr>
        <w:t xml:space="preserve">We may disclose or transfer your </w:t>
      </w:r>
      <w:r w:rsidR="004437F5" w:rsidRPr="00395362">
        <w:rPr>
          <w:rFonts w:cstheme="minorHAnsi"/>
          <w:szCs w:val="22"/>
          <w:lang w:val="en-US"/>
        </w:rPr>
        <w:t>Personal Data</w:t>
      </w:r>
      <w:r w:rsidRPr="00395362">
        <w:rPr>
          <w:rFonts w:cstheme="minorHAnsi"/>
          <w:szCs w:val="22"/>
        </w:rPr>
        <w:t xml:space="preserve"> to third parties</w:t>
      </w:r>
      <w:r w:rsidR="00612254" w:rsidRPr="00395362">
        <w:rPr>
          <w:rFonts w:cstheme="minorHAnsi"/>
          <w:szCs w:val="22"/>
        </w:rPr>
        <w:t xml:space="preserve"> or servers located overseas</w:t>
      </w:r>
      <w:r w:rsidR="009649BE" w:rsidRPr="00395362">
        <w:rPr>
          <w:rFonts w:cstheme="minorHAnsi"/>
          <w:szCs w:val="22"/>
        </w:rPr>
        <w:t>,</w:t>
      </w:r>
      <w:r w:rsidR="00612254" w:rsidRPr="00395362">
        <w:rPr>
          <w:rFonts w:cstheme="minorHAnsi"/>
          <w:szCs w:val="22"/>
        </w:rPr>
        <w:t xml:space="preserve"> </w:t>
      </w:r>
      <w:r w:rsidR="00A419EA">
        <w:rPr>
          <w:rFonts w:cstheme="minorHAnsi"/>
          <w:szCs w:val="22"/>
        </w:rPr>
        <w:t>and</w:t>
      </w:r>
      <w:r w:rsidR="00612254" w:rsidRPr="00395362">
        <w:rPr>
          <w:rFonts w:cstheme="minorHAnsi"/>
          <w:szCs w:val="22"/>
        </w:rPr>
        <w:t xml:space="preserve"> the destination countries may or may not have the same data protection standards</w:t>
      </w:r>
      <w:r w:rsidR="00A419EA">
        <w:rPr>
          <w:rFonts w:cstheme="minorHAnsi"/>
          <w:szCs w:val="22"/>
        </w:rPr>
        <w:t xml:space="preserve"> as Thailand</w:t>
      </w:r>
      <w:r w:rsidR="00612254" w:rsidRPr="00395362">
        <w:rPr>
          <w:rFonts w:cstheme="minorHAnsi"/>
          <w:szCs w:val="22"/>
        </w:rPr>
        <w:t>. W</w:t>
      </w:r>
      <w:r w:rsidR="009649BE" w:rsidRPr="00395362">
        <w:rPr>
          <w:rFonts w:cstheme="minorHAnsi"/>
          <w:szCs w:val="22"/>
        </w:rPr>
        <w:t xml:space="preserve">e </w:t>
      </w:r>
      <w:r w:rsidR="00A419EA">
        <w:rPr>
          <w:rFonts w:cstheme="minorHAnsi"/>
          <w:szCs w:val="22"/>
        </w:rPr>
        <w:t xml:space="preserve">have </w:t>
      </w:r>
      <w:r w:rsidR="009649BE" w:rsidRPr="00395362">
        <w:rPr>
          <w:rFonts w:cstheme="minorHAnsi"/>
          <w:szCs w:val="22"/>
        </w:rPr>
        <w:t>take</w:t>
      </w:r>
      <w:r w:rsidR="00A419EA">
        <w:rPr>
          <w:rFonts w:cstheme="minorHAnsi"/>
          <w:szCs w:val="22"/>
        </w:rPr>
        <w:t>n</w:t>
      </w:r>
      <w:r w:rsidR="009649BE" w:rsidRPr="00395362">
        <w:rPr>
          <w:rFonts w:cstheme="minorHAnsi"/>
          <w:szCs w:val="22"/>
        </w:rPr>
        <w:t xml:space="preserve"> steps </w:t>
      </w:r>
      <w:r w:rsidR="009E1F40" w:rsidRPr="00395362">
        <w:rPr>
          <w:rFonts w:cstheme="minorHAnsi"/>
          <w:szCs w:val="22"/>
        </w:rPr>
        <w:t xml:space="preserve">and measures </w:t>
      </w:r>
      <w:r w:rsidR="009649BE" w:rsidRPr="00395362">
        <w:rPr>
          <w:rFonts w:cstheme="minorHAnsi"/>
          <w:szCs w:val="22"/>
        </w:rPr>
        <w:t xml:space="preserve">to ensure that </w:t>
      </w:r>
      <w:r w:rsidR="009E1F40" w:rsidRPr="00395362">
        <w:rPr>
          <w:rFonts w:cstheme="minorHAnsi"/>
          <w:szCs w:val="22"/>
        </w:rPr>
        <w:t xml:space="preserve">your </w:t>
      </w:r>
      <w:r w:rsidR="004437F5" w:rsidRPr="00395362">
        <w:rPr>
          <w:rFonts w:cstheme="minorHAnsi"/>
          <w:szCs w:val="22"/>
          <w:lang w:val="en-US"/>
        </w:rPr>
        <w:t>Personal Data</w:t>
      </w:r>
      <w:r w:rsidR="005A4919" w:rsidRPr="00395362">
        <w:rPr>
          <w:rFonts w:cstheme="minorHAnsi"/>
          <w:szCs w:val="22"/>
        </w:rPr>
        <w:t xml:space="preserve"> is securely transferred</w:t>
      </w:r>
      <w:r w:rsidR="00672543">
        <w:rPr>
          <w:rFonts w:cstheme="minorHAnsi"/>
          <w:szCs w:val="22"/>
        </w:rPr>
        <w:t>,</w:t>
      </w:r>
      <w:r w:rsidR="009E1F40" w:rsidRPr="00395362">
        <w:rPr>
          <w:rFonts w:cstheme="minorHAnsi"/>
          <w:szCs w:val="22"/>
        </w:rPr>
        <w:t xml:space="preserve"> that </w:t>
      </w:r>
      <w:r w:rsidR="009649BE" w:rsidRPr="00395362">
        <w:rPr>
          <w:rFonts w:cstheme="minorHAnsi"/>
          <w:szCs w:val="22"/>
        </w:rPr>
        <w:t xml:space="preserve">the </w:t>
      </w:r>
      <w:r w:rsidR="0000497E">
        <w:rPr>
          <w:rFonts w:cstheme="minorHAnsi"/>
          <w:szCs w:val="22"/>
        </w:rPr>
        <w:t xml:space="preserve">data recipients </w:t>
      </w:r>
      <w:r w:rsidR="00992176">
        <w:rPr>
          <w:rFonts w:cstheme="minorHAnsi"/>
          <w:szCs w:val="22"/>
        </w:rPr>
        <w:t xml:space="preserve">have </w:t>
      </w:r>
      <w:r w:rsidR="005A4919" w:rsidRPr="00395362">
        <w:rPr>
          <w:rFonts w:cstheme="minorHAnsi"/>
          <w:szCs w:val="22"/>
        </w:rPr>
        <w:t>suitable data</w:t>
      </w:r>
      <w:r w:rsidR="009649BE" w:rsidRPr="00395362">
        <w:rPr>
          <w:rFonts w:cstheme="minorHAnsi"/>
          <w:szCs w:val="22"/>
        </w:rPr>
        <w:t xml:space="preserve"> protection </w:t>
      </w:r>
      <w:r w:rsidR="005A4919" w:rsidRPr="00395362">
        <w:rPr>
          <w:rFonts w:cstheme="minorHAnsi"/>
          <w:szCs w:val="22"/>
        </w:rPr>
        <w:t>standard</w:t>
      </w:r>
      <w:r w:rsidR="00A419EA">
        <w:rPr>
          <w:rFonts w:cstheme="minorHAnsi"/>
          <w:szCs w:val="22"/>
        </w:rPr>
        <w:t>s in place,</w:t>
      </w:r>
      <w:r w:rsidR="00672543">
        <w:rPr>
          <w:rFonts w:cstheme="minorHAnsi"/>
          <w:szCs w:val="22"/>
        </w:rPr>
        <w:t xml:space="preserve"> and that the transfer is lawful</w:t>
      </w:r>
      <w:r w:rsidR="00A419EA">
        <w:rPr>
          <w:rFonts w:cstheme="minorHAnsi"/>
          <w:szCs w:val="22"/>
        </w:rPr>
        <w:t xml:space="preserve"> </w:t>
      </w:r>
      <w:r w:rsidR="00A419EA" w:rsidRPr="007D5FF2">
        <w:rPr>
          <w:szCs w:val="22"/>
          <w:lang w:val="en-US"/>
        </w:rPr>
        <w:t>by relying on the derogati</w:t>
      </w:r>
      <w:r w:rsidR="00A419EA">
        <w:rPr>
          <w:szCs w:val="22"/>
          <w:lang w:val="en-US"/>
        </w:rPr>
        <w:t>ons as permitted under the law</w:t>
      </w:r>
      <w:r w:rsidR="005A4919" w:rsidRPr="00395362">
        <w:rPr>
          <w:rFonts w:cstheme="minorHAnsi"/>
          <w:szCs w:val="22"/>
        </w:rPr>
        <w:t xml:space="preserve">. </w:t>
      </w:r>
    </w:p>
    <w:p w14:paraId="1EB9E06A" w14:textId="77777777" w:rsidR="005A4919" w:rsidRPr="00395362" w:rsidRDefault="005A4919" w:rsidP="00395362">
      <w:pPr>
        <w:jc w:val="both"/>
        <w:rPr>
          <w:rFonts w:cstheme="minorHAnsi"/>
          <w:szCs w:val="22"/>
          <w:lang w:val="en-US"/>
        </w:rPr>
      </w:pPr>
    </w:p>
    <w:p w14:paraId="5BE2F83B" w14:textId="77777777" w:rsidR="00423B91" w:rsidRPr="00395362" w:rsidRDefault="00200D59" w:rsidP="00395362">
      <w:pPr>
        <w:jc w:val="both"/>
        <w:rPr>
          <w:rFonts w:cstheme="minorHAnsi"/>
          <w:b/>
          <w:bCs/>
          <w:szCs w:val="22"/>
        </w:rPr>
      </w:pPr>
      <w:r w:rsidRPr="00395362">
        <w:rPr>
          <w:rFonts w:cstheme="minorHAnsi"/>
          <w:b/>
          <w:bCs/>
          <w:szCs w:val="22"/>
        </w:rPr>
        <w:t xml:space="preserve">5. </w:t>
      </w:r>
      <w:r w:rsidR="00390F56">
        <w:rPr>
          <w:rFonts w:cstheme="minorHAnsi"/>
          <w:b/>
          <w:bCs/>
          <w:szCs w:val="22"/>
        </w:rPr>
        <w:tab/>
      </w:r>
      <w:r w:rsidR="00423B91" w:rsidRPr="00395362">
        <w:rPr>
          <w:rFonts w:cstheme="minorHAnsi"/>
          <w:b/>
          <w:bCs/>
          <w:szCs w:val="22"/>
        </w:rPr>
        <w:t xml:space="preserve">How long do we keep your </w:t>
      </w:r>
      <w:r w:rsidR="000671D6">
        <w:rPr>
          <w:rFonts w:cstheme="minorHAnsi"/>
          <w:b/>
          <w:bCs/>
          <w:szCs w:val="22"/>
        </w:rPr>
        <w:t>P</w:t>
      </w:r>
      <w:r w:rsidR="00423B91" w:rsidRPr="00395362">
        <w:rPr>
          <w:rFonts w:cstheme="minorHAnsi"/>
          <w:b/>
          <w:bCs/>
          <w:szCs w:val="22"/>
        </w:rPr>
        <w:t xml:space="preserve">ersonal </w:t>
      </w:r>
      <w:proofErr w:type="gramStart"/>
      <w:r w:rsidR="000671D6">
        <w:rPr>
          <w:rFonts w:cstheme="minorHAnsi"/>
          <w:b/>
          <w:bCs/>
          <w:szCs w:val="22"/>
        </w:rPr>
        <w:t>D</w:t>
      </w:r>
      <w:r w:rsidR="00423B91" w:rsidRPr="00395362">
        <w:rPr>
          <w:rFonts w:cstheme="minorHAnsi"/>
          <w:b/>
          <w:bCs/>
          <w:szCs w:val="22"/>
        </w:rPr>
        <w:t>ata</w:t>
      </w:r>
      <w:proofErr w:type="gramEnd"/>
    </w:p>
    <w:p w14:paraId="2D59D257" w14:textId="77777777" w:rsidR="00423B91" w:rsidRPr="00395362" w:rsidRDefault="00423B91" w:rsidP="00395362">
      <w:pPr>
        <w:jc w:val="both"/>
        <w:rPr>
          <w:rFonts w:cstheme="minorHAnsi"/>
          <w:b/>
          <w:bCs/>
          <w:szCs w:val="22"/>
        </w:rPr>
      </w:pPr>
    </w:p>
    <w:p w14:paraId="69E72473" w14:textId="77777777" w:rsidR="00A61E26" w:rsidRPr="00395362" w:rsidRDefault="00CB2CF4" w:rsidP="00390F56">
      <w:pPr>
        <w:ind w:left="720"/>
        <w:jc w:val="both"/>
        <w:rPr>
          <w:rFonts w:cstheme="minorHAnsi"/>
          <w:szCs w:val="22"/>
        </w:rPr>
      </w:pPr>
      <w:r w:rsidRPr="00395362">
        <w:rPr>
          <w:rFonts w:cstheme="minorHAnsi"/>
          <w:szCs w:val="22"/>
        </w:rPr>
        <w:t xml:space="preserve">We retain your </w:t>
      </w:r>
      <w:r w:rsidR="000671D6">
        <w:rPr>
          <w:rFonts w:cstheme="minorHAnsi"/>
          <w:szCs w:val="22"/>
        </w:rPr>
        <w:t>P</w:t>
      </w:r>
      <w:r w:rsidRPr="00395362">
        <w:rPr>
          <w:rFonts w:cstheme="minorHAnsi"/>
          <w:szCs w:val="22"/>
        </w:rPr>
        <w:t xml:space="preserve">ersonal </w:t>
      </w:r>
      <w:r w:rsidR="000671D6">
        <w:rPr>
          <w:rFonts w:cstheme="minorHAnsi"/>
          <w:szCs w:val="22"/>
        </w:rPr>
        <w:t>D</w:t>
      </w:r>
      <w:r w:rsidRPr="00395362">
        <w:rPr>
          <w:rFonts w:cstheme="minorHAnsi"/>
          <w:szCs w:val="22"/>
        </w:rPr>
        <w:t xml:space="preserve">ata for as long as is reasonably necessary to </w:t>
      </w:r>
      <w:proofErr w:type="spellStart"/>
      <w:r w:rsidRPr="00395362">
        <w:rPr>
          <w:rFonts w:cstheme="minorHAnsi"/>
          <w:szCs w:val="22"/>
        </w:rPr>
        <w:t>fulfil</w:t>
      </w:r>
      <w:r w:rsidR="00BD3B1C">
        <w:rPr>
          <w:rFonts w:cstheme="minorHAnsi"/>
          <w:szCs w:val="22"/>
        </w:rPr>
        <w:t>l</w:t>
      </w:r>
      <w:proofErr w:type="spellEnd"/>
      <w:r w:rsidRPr="00395362">
        <w:rPr>
          <w:rFonts w:cstheme="minorHAnsi"/>
          <w:szCs w:val="22"/>
        </w:rPr>
        <w:t xml:space="preserve"> </w:t>
      </w:r>
      <w:r w:rsidR="00BD3B1C">
        <w:rPr>
          <w:rFonts w:cstheme="minorHAnsi"/>
          <w:szCs w:val="22"/>
        </w:rPr>
        <w:t xml:space="preserve">the </w:t>
      </w:r>
      <w:r w:rsidRPr="00395362">
        <w:rPr>
          <w:rFonts w:cstheme="minorHAnsi"/>
          <w:szCs w:val="22"/>
        </w:rPr>
        <w:t>purpose</w:t>
      </w:r>
      <w:r w:rsidR="00BD3B1C">
        <w:rPr>
          <w:rFonts w:cstheme="minorHAnsi"/>
          <w:szCs w:val="22"/>
        </w:rPr>
        <w:t>s</w:t>
      </w:r>
      <w:r w:rsidRPr="00395362">
        <w:rPr>
          <w:rFonts w:cstheme="minorHAnsi"/>
          <w:szCs w:val="22"/>
        </w:rPr>
        <w:t xml:space="preserve"> for which we </w:t>
      </w:r>
      <w:r w:rsidR="00BD3B1C">
        <w:rPr>
          <w:rFonts w:cstheme="minorHAnsi"/>
          <w:szCs w:val="22"/>
        </w:rPr>
        <w:t xml:space="preserve">have </w:t>
      </w:r>
      <w:r w:rsidRPr="00395362">
        <w:rPr>
          <w:rFonts w:cstheme="minorHAnsi"/>
          <w:szCs w:val="22"/>
        </w:rPr>
        <w:t xml:space="preserve">obtained </w:t>
      </w:r>
      <w:r w:rsidR="00992176">
        <w:rPr>
          <w:rFonts w:cstheme="minorHAnsi"/>
          <w:szCs w:val="22"/>
        </w:rPr>
        <w:t xml:space="preserve">it </w:t>
      </w:r>
      <w:r w:rsidR="00BD3B1C">
        <w:rPr>
          <w:rFonts w:cstheme="minorHAnsi"/>
          <w:szCs w:val="22"/>
        </w:rPr>
        <w:t>as set out in this Privacy Policy</w:t>
      </w:r>
      <w:r w:rsidR="00992176">
        <w:rPr>
          <w:rFonts w:cstheme="minorHAnsi"/>
          <w:szCs w:val="22"/>
        </w:rPr>
        <w:t>,</w:t>
      </w:r>
      <w:r w:rsidR="00BD3B1C">
        <w:rPr>
          <w:rFonts w:cstheme="minorHAnsi"/>
          <w:szCs w:val="22"/>
        </w:rPr>
        <w:t xml:space="preserve"> </w:t>
      </w:r>
      <w:r w:rsidRPr="00395362">
        <w:rPr>
          <w:rFonts w:cstheme="minorHAnsi"/>
          <w:szCs w:val="22"/>
        </w:rPr>
        <w:t xml:space="preserve">and to comply with our legal and regulatory obligations. However, we may have to retain your </w:t>
      </w:r>
      <w:r w:rsidR="000671D6">
        <w:rPr>
          <w:rFonts w:cstheme="minorHAnsi"/>
          <w:szCs w:val="22"/>
        </w:rPr>
        <w:t>P</w:t>
      </w:r>
      <w:r w:rsidRPr="00395362">
        <w:rPr>
          <w:rFonts w:cstheme="minorHAnsi"/>
          <w:szCs w:val="22"/>
        </w:rPr>
        <w:t xml:space="preserve">ersonal </w:t>
      </w:r>
      <w:r w:rsidR="000671D6">
        <w:rPr>
          <w:rFonts w:cstheme="minorHAnsi"/>
          <w:szCs w:val="22"/>
        </w:rPr>
        <w:t>D</w:t>
      </w:r>
      <w:r w:rsidRPr="00395362">
        <w:rPr>
          <w:rFonts w:cstheme="minorHAnsi"/>
          <w:szCs w:val="22"/>
        </w:rPr>
        <w:t xml:space="preserve">ata for longer duration, </w:t>
      </w:r>
      <w:r w:rsidR="00BD3B1C">
        <w:rPr>
          <w:rFonts w:cstheme="minorHAnsi"/>
          <w:szCs w:val="22"/>
        </w:rPr>
        <w:t>if</w:t>
      </w:r>
      <w:r w:rsidRPr="00395362">
        <w:rPr>
          <w:rFonts w:cstheme="minorHAnsi"/>
          <w:szCs w:val="22"/>
        </w:rPr>
        <w:t xml:space="preserve"> required by applicable law.</w:t>
      </w:r>
    </w:p>
    <w:p w14:paraId="636E4F9A" w14:textId="77777777" w:rsidR="004A0978" w:rsidRPr="00395362" w:rsidRDefault="004A0978" w:rsidP="00395362">
      <w:pPr>
        <w:jc w:val="both"/>
        <w:rPr>
          <w:rFonts w:cstheme="minorHAnsi"/>
          <w:b/>
          <w:bCs/>
          <w:szCs w:val="22"/>
        </w:rPr>
      </w:pPr>
    </w:p>
    <w:p w14:paraId="19F0C281" w14:textId="77777777" w:rsidR="00872529" w:rsidRPr="006A1746" w:rsidRDefault="00200D59" w:rsidP="006A1746">
      <w:pPr>
        <w:pStyle w:val="Heading1"/>
        <w:rPr>
          <w:rFonts w:cstheme="minorHAnsi"/>
          <w:szCs w:val="22"/>
          <w:lang w:val="en-US"/>
        </w:rPr>
      </w:pPr>
      <w:r w:rsidRPr="006A1746">
        <w:rPr>
          <w:rFonts w:asciiTheme="minorHAnsi" w:eastAsiaTheme="minorEastAsia" w:hAnsiTheme="minorHAnsi" w:cstheme="minorHAnsi"/>
          <w:szCs w:val="22"/>
        </w:rPr>
        <w:t xml:space="preserve">6. </w:t>
      </w:r>
      <w:r w:rsidR="00390F56">
        <w:rPr>
          <w:rFonts w:asciiTheme="minorHAnsi" w:eastAsiaTheme="minorEastAsia" w:hAnsiTheme="minorHAnsi" w:cstheme="minorHAnsi"/>
          <w:szCs w:val="22"/>
        </w:rPr>
        <w:tab/>
      </w:r>
      <w:r w:rsidR="00872529" w:rsidRPr="00872529">
        <w:rPr>
          <w:rFonts w:asciiTheme="minorHAnsi" w:eastAsiaTheme="minorEastAsia" w:hAnsiTheme="minorHAnsi" w:cstheme="minorHAnsi"/>
          <w:szCs w:val="22"/>
        </w:rPr>
        <w:t xml:space="preserve">Other </w:t>
      </w:r>
      <w:r w:rsidR="00872529">
        <w:rPr>
          <w:rFonts w:asciiTheme="minorHAnsi" w:eastAsiaTheme="minorEastAsia" w:hAnsiTheme="minorHAnsi" w:cstheme="minorHAnsi"/>
          <w:szCs w:val="22"/>
        </w:rPr>
        <w:t>i</w:t>
      </w:r>
      <w:r w:rsidR="00872529" w:rsidRPr="00872529">
        <w:rPr>
          <w:rFonts w:asciiTheme="minorHAnsi" w:eastAsiaTheme="minorEastAsia" w:hAnsiTheme="minorHAnsi" w:cstheme="minorHAnsi"/>
          <w:szCs w:val="22"/>
        </w:rPr>
        <w:t xml:space="preserve">mportant </w:t>
      </w:r>
      <w:r w:rsidR="00872529">
        <w:rPr>
          <w:rFonts w:asciiTheme="minorHAnsi" w:eastAsiaTheme="minorEastAsia" w:hAnsiTheme="minorHAnsi" w:cstheme="minorHAnsi"/>
          <w:szCs w:val="22"/>
        </w:rPr>
        <w:t>i</w:t>
      </w:r>
      <w:r w:rsidR="00872529" w:rsidRPr="00872529">
        <w:rPr>
          <w:rFonts w:asciiTheme="minorHAnsi" w:eastAsiaTheme="minorEastAsia" w:hAnsiTheme="minorHAnsi" w:cstheme="minorHAnsi"/>
          <w:szCs w:val="22"/>
        </w:rPr>
        <w:t xml:space="preserve">nformation </w:t>
      </w:r>
      <w:r w:rsidR="00872529">
        <w:rPr>
          <w:rFonts w:asciiTheme="minorHAnsi" w:eastAsiaTheme="minorEastAsia" w:hAnsiTheme="minorHAnsi" w:cstheme="minorHAnsi"/>
          <w:szCs w:val="22"/>
        </w:rPr>
        <w:t>a</w:t>
      </w:r>
      <w:r w:rsidR="00872529" w:rsidRPr="00872529">
        <w:rPr>
          <w:rFonts w:asciiTheme="minorHAnsi" w:eastAsiaTheme="minorEastAsia" w:hAnsiTheme="minorHAnsi" w:cstheme="minorHAnsi"/>
          <w:szCs w:val="22"/>
        </w:rPr>
        <w:t xml:space="preserve">bout </w:t>
      </w:r>
      <w:r w:rsidR="00872529">
        <w:rPr>
          <w:rFonts w:asciiTheme="minorHAnsi" w:eastAsiaTheme="minorEastAsia" w:hAnsiTheme="minorHAnsi" w:cstheme="minorHAnsi"/>
          <w:szCs w:val="22"/>
        </w:rPr>
        <w:t>y</w:t>
      </w:r>
      <w:r w:rsidR="00872529" w:rsidRPr="00872529">
        <w:rPr>
          <w:rFonts w:asciiTheme="minorHAnsi" w:eastAsiaTheme="minorEastAsia" w:hAnsiTheme="minorHAnsi" w:cstheme="minorHAnsi"/>
          <w:szCs w:val="22"/>
        </w:rPr>
        <w:t xml:space="preserve">our Personal </w:t>
      </w:r>
      <w:r w:rsidR="00872529">
        <w:rPr>
          <w:rFonts w:asciiTheme="minorHAnsi" w:eastAsiaTheme="minorEastAsia" w:hAnsiTheme="minorHAnsi" w:cstheme="minorHAnsi"/>
          <w:szCs w:val="22"/>
        </w:rPr>
        <w:t>Data</w:t>
      </w:r>
    </w:p>
    <w:p w14:paraId="4462967F" w14:textId="77777777" w:rsidR="0030632E" w:rsidRPr="00395362" w:rsidRDefault="00872529" w:rsidP="00390F56">
      <w:pPr>
        <w:numPr>
          <w:ilvl w:val="0"/>
          <w:numId w:val="15"/>
        </w:numPr>
        <w:ind w:left="1440" w:hanging="720"/>
        <w:jc w:val="both"/>
        <w:rPr>
          <w:rFonts w:cstheme="minorHAnsi"/>
          <w:b/>
          <w:bCs/>
          <w:szCs w:val="22"/>
          <w:lang w:val="en-US"/>
        </w:rPr>
      </w:pPr>
      <w:r>
        <w:rPr>
          <w:rFonts w:cstheme="minorHAnsi"/>
          <w:b/>
          <w:bCs/>
          <w:szCs w:val="22"/>
        </w:rPr>
        <w:t xml:space="preserve">6.1 </w:t>
      </w:r>
      <w:r w:rsidR="00390F56">
        <w:rPr>
          <w:rFonts w:cstheme="minorHAnsi"/>
          <w:b/>
          <w:bCs/>
          <w:szCs w:val="22"/>
        </w:rPr>
        <w:tab/>
      </w:r>
      <w:r w:rsidR="00B558B9" w:rsidRPr="00395362">
        <w:rPr>
          <w:rFonts w:cstheme="minorHAnsi"/>
          <w:b/>
          <w:bCs/>
          <w:szCs w:val="22"/>
        </w:rPr>
        <w:t>Cookies</w:t>
      </w:r>
      <w:r w:rsidR="0030632E" w:rsidRPr="00395362">
        <w:rPr>
          <w:rFonts w:cstheme="minorHAnsi"/>
          <w:b/>
          <w:bCs/>
          <w:szCs w:val="22"/>
        </w:rPr>
        <w:t xml:space="preserve"> and how they</w:t>
      </w:r>
      <w:r w:rsidR="00395362" w:rsidRPr="00395362">
        <w:rPr>
          <w:rFonts w:cstheme="minorHAnsi"/>
          <w:b/>
          <w:bCs/>
          <w:szCs w:val="22"/>
        </w:rPr>
        <w:t xml:space="preserve"> are</w:t>
      </w:r>
      <w:r w:rsidR="0030632E" w:rsidRPr="00395362">
        <w:rPr>
          <w:rFonts w:cstheme="minorHAnsi"/>
          <w:b/>
          <w:bCs/>
          <w:szCs w:val="22"/>
        </w:rPr>
        <w:t xml:space="preserve"> used</w:t>
      </w:r>
    </w:p>
    <w:p w14:paraId="1534527E" w14:textId="77777777" w:rsidR="0030632E" w:rsidRPr="00395362" w:rsidRDefault="0030632E" w:rsidP="00395362">
      <w:pPr>
        <w:numPr>
          <w:ilvl w:val="0"/>
          <w:numId w:val="15"/>
        </w:numPr>
        <w:jc w:val="both"/>
        <w:rPr>
          <w:rFonts w:cstheme="minorHAnsi"/>
          <w:b/>
          <w:bCs/>
          <w:szCs w:val="22"/>
          <w:lang w:val="en-US"/>
        </w:rPr>
      </w:pPr>
    </w:p>
    <w:p w14:paraId="134D62C6" w14:textId="77777777" w:rsidR="00B065C6" w:rsidRPr="00395362" w:rsidRDefault="0030632E" w:rsidP="00390F56">
      <w:pPr>
        <w:ind w:left="1440"/>
        <w:jc w:val="both"/>
        <w:rPr>
          <w:rFonts w:cstheme="minorHAnsi"/>
          <w:szCs w:val="22"/>
        </w:rPr>
      </w:pPr>
      <w:r w:rsidRPr="00395362">
        <w:rPr>
          <w:rFonts w:cstheme="minorHAnsi"/>
          <w:szCs w:val="22"/>
          <w:lang w:val="en-US"/>
        </w:rPr>
        <w:t xml:space="preserve">If you visit our websites, we </w:t>
      </w:r>
      <w:r w:rsidR="008C59DB" w:rsidRPr="00395362">
        <w:rPr>
          <w:rFonts w:cstheme="minorHAnsi"/>
          <w:szCs w:val="22"/>
          <w:lang w:val="en-US"/>
        </w:rPr>
        <w:t xml:space="preserve">will </w:t>
      </w:r>
      <w:r w:rsidRPr="00395362">
        <w:rPr>
          <w:rFonts w:cstheme="minorHAnsi"/>
          <w:szCs w:val="22"/>
          <w:lang w:val="en-US"/>
        </w:rPr>
        <w:t xml:space="preserve">gather certain information automatically from you by using </w:t>
      </w:r>
      <w:r w:rsidR="00B558B9" w:rsidRPr="00395362">
        <w:rPr>
          <w:rFonts w:cstheme="minorHAnsi"/>
          <w:szCs w:val="22"/>
          <w:lang w:val="en-US"/>
        </w:rPr>
        <w:t>Cookies. Cookies are t</w:t>
      </w:r>
      <w:r w:rsidRPr="00395362">
        <w:rPr>
          <w:rFonts w:cstheme="minorHAnsi"/>
          <w:szCs w:val="22"/>
          <w:lang w:val="en-US"/>
        </w:rPr>
        <w:t xml:space="preserve">racking </w:t>
      </w:r>
      <w:r w:rsidR="005B6450" w:rsidRPr="00395362">
        <w:rPr>
          <w:rFonts w:cstheme="minorHAnsi"/>
          <w:szCs w:val="22"/>
          <w:lang w:val="en-US"/>
        </w:rPr>
        <w:t>technologies that</w:t>
      </w:r>
      <w:r w:rsidR="00B558B9" w:rsidRPr="00395362">
        <w:rPr>
          <w:rFonts w:cstheme="minorHAnsi"/>
          <w:szCs w:val="22"/>
          <w:lang w:val="en-US"/>
        </w:rPr>
        <w:t xml:space="preserve"> </w:t>
      </w:r>
      <w:r w:rsidRPr="00395362">
        <w:rPr>
          <w:rFonts w:cstheme="minorHAnsi"/>
          <w:szCs w:val="22"/>
          <w:lang w:val="en-US"/>
        </w:rPr>
        <w:t>are used in ana</w:t>
      </w:r>
      <w:r w:rsidR="00B558B9" w:rsidRPr="00395362">
        <w:rPr>
          <w:rFonts w:cstheme="minorHAnsi"/>
          <w:szCs w:val="22"/>
          <w:lang w:val="en-US"/>
        </w:rPr>
        <w:t>lyzing trends, administering our</w:t>
      </w:r>
      <w:r w:rsidRPr="00395362">
        <w:rPr>
          <w:rFonts w:cstheme="minorHAnsi"/>
          <w:szCs w:val="22"/>
          <w:lang w:val="en-US"/>
        </w:rPr>
        <w:t xml:space="preserve"> websites, tracking users’ movements around the websites, </w:t>
      </w:r>
      <w:r w:rsidR="00992176">
        <w:rPr>
          <w:rFonts w:cstheme="minorHAnsi"/>
          <w:szCs w:val="22"/>
          <w:lang w:val="en-US"/>
        </w:rPr>
        <w:t xml:space="preserve">and </w:t>
      </w:r>
      <w:r w:rsidRPr="00395362">
        <w:rPr>
          <w:rFonts w:cstheme="minorHAnsi"/>
          <w:szCs w:val="22"/>
          <w:lang w:val="en-US"/>
        </w:rPr>
        <w:t>remember</w:t>
      </w:r>
      <w:r w:rsidR="00992176">
        <w:rPr>
          <w:rFonts w:cstheme="minorHAnsi"/>
          <w:szCs w:val="22"/>
          <w:lang w:val="en-US"/>
        </w:rPr>
        <w:t>ing</w:t>
      </w:r>
      <w:r w:rsidRPr="00395362">
        <w:rPr>
          <w:rFonts w:cstheme="minorHAnsi"/>
          <w:szCs w:val="22"/>
          <w:lang w:val="en-US"/>
        </w:rPr>
        <w:t xml:space="preserve"> users’ settings. </w:t>
      </w:r>
    </w:p>
    <w:p w14:paraId="1AD305D9" w14:textId="77777777" w:rsidR="00395362" w:rsidRPr="00395362" w:rsidRDefault="00395362" w:rsidP="00395362">
      <w:pPr>
        <w:jc w:val="both"/>
        <w:rPr>
          <w:rFonts w:cstheme="minorHAnsi"/>
          <w:szCs w:val="22"/>
        </w:rPr>
      </w:pPr>
    </w:p>
    <w:p w14:paraId="2C9406FD" w14:textId="77777777" w:rsidR="0030632E" w:rsidRDefault="00B065C6" w:rsidP="00390F56">
      <w:pPr>
        <w:ind w:left="1440"/>
        <w:jc w:val="both"/>
        <w:rPr>
          <w:rFonts w:cstheme="minorHAnsi"/>
          <w:szCs w:val="22"/>
          <w:lang w:val="en-US"/>
        </w:rPr>
      </w:pPr>
      <w:r w:rsidRPr="00395362">
        <w:rPr>
          <w:rFonts w:cstheme="minorHAnsi"/>
          <w:szCs w:val="22"/>
        </w:rPr>
        <w:t>Most Internet browsers allow you to control whether or not to accept Cookies.</w:t>
      </w:r>
      <w:r w:rsidR="0030632E" w:rsidRPr="00395362">
        <w:rPr>
          <w:rFonts w:cstheme="minorHAnsi"/>
          <w:szCs w:val="22"/>
          <w:lang w:val="en-US"/>
        </w:rPr>
        <w:t xml:space="preserve"> If you reject </w:t>
      </w:r>
      <w:r w:rsidR="0012571F">
        <w:rPr>
          <w:rFonts w:cstheme="minorHAnsi"/>
          <w:szCs w:val="22"/>
          <w:lang w:val="en-US"/>
        </w:rPr>
        <w:t>C</w:t>
      </w:r>
      <w:r w:rsidR="0030632E" w:rsidRPr="00395362">
        <w:rPr>
          <w:rFonts w:cstheme="minorHAnsi"/>
          <w:szCs w:val="22"/>
          <w:lang w:val="en-US"/>
        </w:rPr>
        <w:t xml:space="preserve">ookies, your ability to use some </w:t>
      </w:r>
      <w:r w:rsidRPr="00395362">
        <w:rPr>
          <w:rFonts w:cstheme="minorHAnsi"/>
          <w:szCs w:val="22"/>
          <w:lang w:val="en-US"/>
        </w:rPr>
        <w:t xml:space="preserve">or all of the </w:t>
      </w:r>
      <w:r w:rsidR="0030632E" w:rsidRPr="00395362">
        <w:rPr>
          <w:rFonts w:cstheme="minorHAnsi"/>
          <w:szCs w:val="22"/>
          <w:lang w:val="en-US"/>
        </w:rPr>
        <w:t>features or areas of our websites may be limited.</w:t>
      </w:r>
    </w:p>
    <w:p w14:paraId="45DCD161" w14:textId="77777777" w:rsidR="00872529" w:rsidRDefault="00872529" w:rsidP="00395362">
      <w:pPr>
        <w:jc w:val="both"/>
        <w:rPr>
          <w:rFonts w:cstheme="minorHAnsi"/>
          <w:szCs w:val="22"/>
          <w:lang w:val="en-US"/>
        </w:rPr>
      </w:pPr>
    </w:p>
    <w:p w14:paraId="43595C4A" w14:textId="77777777" w:rsidR="00872529" w:rsidRDefault="00872529" w:rsidP="00390F56">
      <w:pPr>
        <w:ind w:firstLine="720"/>
        <w:jc w:val="both"/>
        <w:rPr>
          <w:rFonts w:cstheme="minorHAnsi"/>
          <w:szCs w:val="22"/>
          <w:lang w:val="en-US"/>
        </w:rPr>
      </w:pPr>
      <w:r>
        <w:rPr>
          <w:rFonts w:cstheme="minorHAnsi"/>
          <w:b/>
          <w:bCs/>
          <w:szCs w:val="22"/>
        </w:rPr>
        <w:t xml:space="preserve">6.2 </w:t>
      </w:r>
      <w:r w:rsidR="00390F56">
        <w:rPr>
          <w:rFonts w:cstheme="minorHAnsi"/>
          <w:b/>
          <w:bCs/>
          <w:szCs w:val="22"/>
        </w:rPr>
        <w:tab/>
      </w:r>
      <w:commentRangeStart w:id="21"/>
      <w:r w:rsidR="006A1746">
        <w:rPr>
          <w:rFonts w:cstheme="minorHAnsi"/>
          <w:b/>
          <w:bCs/>
          <w:szCs w:val="22"/>
        </w:rPr>
        <w:t>Personal Data u</w:t>
      </w:r>
      <w:r>
        <w:rPr>
          <w:rFonts w:cstheme="minorHAnsi"/>
          <w:b/>
          <w:bCs/>
          <w:szCs w:val="22"/>
        </w:rPr>
        <w:t>se</w:t>
      </w:r>
      <w:r w:rsidR="006A1746">
        <w:rPr>
          <w:rFonts w:cstheme="minorHAnsi"/>
          <w:b/>
          <w:bCs/>
          <w:szCs w:val="22"/>
        </w:rPr>
        <w:t>d</w:t>
      </w:r>
      <w:r>
        <w:rPr>
          <w:rFonts w:cstheme="minorHAnsi"/>
          <w:b/>
          <w:bCs/>
          <w:szCs w:val="22"/>
        </w:rPr>
        <w:t xml:space="preserve"> by minors</w:t>
      </w:r>
      <w:commentRangeEnd w:id="21"/>
      <w:r w:rsidR="00D113B0">
        <w:rPr>
          <w:rStyle w:val="CommentReference"/>
        </w:rPr>
        <w:commentReference w:id="21"/>
      </w:r>
    </w:p>
    <w:p w14:paraId="56366BDB" w14:textId="77777777" w:rsidR="00872529" w:rsidRDefault="00872529" w:rsidP="00395362">
      <w:pPr>
        <w:jc w:val="both"/>
        <w:rPr>
          <w:rFonts w:cstheme="minorHAnsi"/>
          <w:szCs w:val="22"/>
          <w:lang w:val="en-US"/>
        </w:rPr>
      </w:pPr>
    </w:p>
    <w:p w14:paraId="00D49CC2" w14:textId="77777777" w:rsidR="00872529" w:rsidRPr="00395362" w:rsidRDefault="00D35745" w:rsidP="00390F56">
      <w:pPr>
        <w:ind w:left="1440"/>
        <w:jc w:val="both"/>
        <w:rPr>
          <w:rFonts w:cstheme="minorHAnsi"/>
          <w:szCs w:val="22"/>
          <w:lang w:val="en-US"/>
        </w:rPr>
      </w:pPr>
      <w:r w:rsidRPr="00550BA3">
        <w:rPr>
          <w:rFonts w:cstheme="minorHAnsi"/>
          <w:szCs w:val="22"/>
          <w:highlight w:val="yellow"/>
          <w:bdr w:val="none" w:sz="0" w:space="0" w:color="auto" w:frame="1"/>
          <w:lang w:val="en-US"/>
        </w:rPr>
        <w:t>[</w:t>
      </w:r>
      <w:r w:rsidR="00550BA3" w:rsidRPr="00550BA3">
        <w:rPr>
          <w:szCs w:val="22"/>
          <w:highlight w:val="yellow"/>
          <w:lang w:val="en-US"/>
        </w:rPr>
        <w:t>Our activities are not generally aimed at minors and we</w:t>
      </w:r>
      <w:r w:rsidR="00872529" w:rsidRPr="00550BA3">
        <w:rPr>
          <w:rFonts w:cstheme="minorHAnsi"/>
          <w:szCs w:val="22"/>
          <w:highlight w:val="yellow"/>
          <w:bdr w:val="none" w:sz="0" w:space="0" w:color="auto" w:frame="1"/>
          <w:lang w:val="en-US"/>
        </w:rPr>
        <w:t xml:space="preserve"> do not knowingly collect Personal Data from customers </w:t>
      </w:r>
      <w:r w:rsidR="00550BA3" w:rsidRPr="00550BA3">
        <w:rPr>
          <w:rFonts w:cstheme="minorHAnsi"/>
          <w:szCs w:val="22"/>
          <w:highlight w:val="yellow"/>
          <w:bdr w:val="none" w:sz="0" w:space="0" w:color="auto" w:frame="1"/>
          <w:lang w:val="en-US"/>
        </w:rPr>
        <w:t xml:space="preserve">who are minors </w:t>
      </w:r>
      <w:r w:rsidR="00550BA3">
        <w:rPr>
          <w:rFonts w:cstheme="minorHAnsi"/>
          <w:szCs w:val="22"/>
          <w:highlight w:val="yellow"/>
          <w:bdr w:val="none" w:sz="0" w:space="0" w:color="auto" w:frame="1"/>
          <w:lang w:val="en-US"/>
        </w:rPr>
        <w:t>(those who have not reach the legal age</w:t>
      </w:r>
      <w:r w:rsidR="00812719">
        <w:rPr>
          <w:rFonts w:cstheme="minorHAnsi"/>
          <w:szCs w:val="22"/>
          <w:highlight w:val="yellow"/>
          <w:bdr w:val="none" w:sz="0" w:space="0" w:color="auto" w:frame="1"/>
          <w:lang w:val="en-US"/>
        </w:rPr>
        <w:t xml:space="preserve"> (</w:t>
      </w:r>
      <w:r w:rsidR="00550BA3">
        <w:rPr>
          <w:rFonts w:cstheme="minorHAnsi"/>
          <w:szCs w:val="22"/>
          <w:highlight w:val="yellow"/>
          <w:bdr w:val="none" w:sz="0" w:space="0" w:color="auto" w:frame="1"/>
          <w:lang w:val="en-US"/>
        </w:rPr>
        <w:t>20 years of age or by marriage</w:t>
      </w:r>
      <w:r w:rsidR="00812719">
        <w:rPr>
          <w:rFonts w:cstheme="minorHAnsi"/>
          <w:szCs w:val="22"/>
          <w:highlight w:val="yellow"/>
          <w:bdr w:val="none" w:sz="0" w:space="0" w:color="auto" w:frame="1"/>
          <w:lang w:val="en-US"/>
        </w:rPr>
        <w:t>)</w:t>
      </w:r>
      <w:r w:rsidR="00550BA3">
        <w:rPr>
          <w:rFonts w:cstheme="minorHAnsi"/>
          <w:szCs w:val="22"/>
          <w:highlight w:val="yellow"/>
          <w:bdr w:val="none" w:sz="0" w:space="0" w:color="auto" w:frame="1"/>
          <w:lang w:val="en-US"/>
        </w:rPr>
        <w:t xml:space="preserve">) </w:t>
      </w:r>
      <w:r w:rsidR="00872529" w:rsidRPr="00550BA3">
        <w:rPr>
          <w:rFonts w:cstheme="minorHAnsi"/>
          <w:szCs w:val="22"/>
          <w:highlight w:val="yellow"/>
          <w:bdr w:val="none" w:sz="0" w:space="0" w:color="auto" w:frame="1"/>
          <w:lang w:val="en-US"/>
        </w:rPr>
        <w:t>without their parental consent when it is required, or from quasi-incompetent person</w:t>
      </w:r>
      <w:r w:rsidR="00550BA3" w:rsidRPr="00550BA3">
        <w:rPr>
          <w:rFonts w:cstheme="minorHAnsi"/>
          <w:szCs w:val="22"/>
          <w:highlight w:val="yellow"/>
          <w:bdr w:val="none" w:sz="0" w:space="0" w:color="auto" w:frame="1"/>
          <w:lang w:val="en-US"/>
        </w:rPr>
        <w:t>s</w:t>
      </w:r>
      <w:r w:rsidR="00872529" w:rsidRPr="00550BA3">
        <w:rPr>
          <w:rFonts w:cstheme="minorHAnsi"/>
          <w:szCs w:val="22"/>
          <w:highlight w:val="yellow"/>
          <w:bdr w:val="none" w:sz="0" w:space="0" w:color="auto" w:frame="1"/>
          <w:lang w:val="en-US"/>
        </w:rPr>
        <w:t xml:space="preserve"> and incompetent person</w:t>
      </w:r>
      <w:r w:rsidR="00550BA3" w:rsidRPr="00550BA3">
        <w:rPr>
          <w:rFonts w:cstheme="minorHAnsi"/>
          <w:szCs w:val="22"/>
          <w:highlight w:val="yellow"/>
          <w:bdr w:val="none" w:sz="0" w:space="0" w:color="auto" w:frame="1"/>
          <w:lang w:val="en-US"/>
        </w:rPr>
        <w:t>s</w:t>
      </w:r>
      <w:r w:rsidR="00872529" w:rsidRPr="00550BA3">
        <w:rPr>
          <w:rFonts w:cstheme="minorHAnsi"/>
          <w:szCs w:val="22"/>
          <w:highlight w:val="yellow"/>
          <w:bdr w:val="none" w:sz="0" w:space="0" w:color="auto" w:frame="1"/>
          <w:lang w:val="en-US"/>
        </w:rPr>
        <w:t xml:space="preserve"> without their legal guardian's consent. </w:t>
      </w:r>
      <w:r w:rsidR="00550BA3" w:rsidRPr="00550BA3">
        <w:rPr>
          <w:szCs w:val="22"/>
          <w:highlight w:val="yellow"/>
          <w:lang w:val="en-US"/>
        </w:rPr>
        <w:t>If you are</w:t>
      </w:r>
      <w:r w:rsidR="00992176">
        <w:rPr>
          <w:szCs w:val="22"/>
          <w:highlight w:val="yellow"/>
          <w:lang w:val="en-US"/>
        </w:rPr>
        <w:t xml:space="preserve"> a</w:t>
      </w:r>
      <w:r w:rsidR="00550BA3" w:rsidRPr="00550BA3">
        <w:rPr>
          <w:szCs w:val="22"/>
          <w:highlight w:val="yellow"/>
          <w:lang w:val="en-US"/>
        </w:rPr>
        <w:t xml:space="preserve"> minor, quasi-incompetent or incompetent person </w:t>
      </w:r>
      <w:r w:rsidR="007C1654">
        <w:rPr>
          <w:szCs w:val="22"/>
          <w:highlight w:val="yellow"/>
          <w:lang w:val="en-US"/>
        </w:rPr>
        <w:t xml:space="preserve">and </w:t>
      </w:r>
      <w:r w:rsidR="00550BA3" w:rsidRPr="00550BA3">
        <w:rPr>
          <w:szCs w:val="22"/>
          <w:highlight w:val="yellow"/>
          <w:lang w:val="en-US"/>
        </w:rPr>
        <w:t xml:space="preserve">wish to engage </w:t>
      </w:r>
      <w:r w:rsidR="007C1654">
        <w:rPr>
          <w:szCs w:val="22"/>
          <w:highlight w:val="yellow"/>
          <w:lang w:val="en-US"/>
        </w:rPr>
        <w:t xml:space="preserve">in a </w:t>
      </w:r>
      <w:r w:rsidR="00550BA3" w:rsidRPr="00550BA3">
        <w:rPr>
          <w:szCs w:val="22"/>
          <w:highlight w:val="yellow"/>
          <w:lang w:val="en-US"/>
        </w:rPr>
        <w:t xml:space="preserve">contractual relationship with us, you must obtain </w:t>
      </w:r>
      <w:r w:rsidR="007C1654">
        <w:rPr>
          <w:szCs w:val="22"/>
          <w:highlight w:val="yellow"/>
          <w:lang w:val="en-US"/>
        </w:rPr>
        <w:t xml:space="preserve">the </w:t>
      </w:r>
      <w:r w:rsidR="000D3190">
        <w:rPr>
          <w:szCs w:val="22"/>
          <w:highlight w:val="yellow"/>
          <w:lang w:val="en-US"/>
        </w:rPr>
        <w:t>consent from</w:t>
      </w:r>
      <w:r w:rsidR="00550BA3" w:rsidRPr="00550BA3">
        <w:rPr>
          <w:szCs w:val="22"/>
          <w:highlight w:val="yellow"/>
          <w:lang w:val="en-US"/>
        </w:rPr>
        <w:t xml:space="preserve"> your parent or </w:t>
      </w:r>
      <w:r w:rsidR="00550BA3">
        <w:rPr>
          <w:szCs w:val="22"/>
          <w:highlight w:val="yellow"/>
          <w:lang w:val="en-US"/>
        </w:rPr>
        <w:t xml:space="preserve">legal </w:t>
      </w:r>
      <w:r w:rsidR="00550BA3" w:rsidRPr="00550BA3">
        <w:rPr>
          <w:szCs w:val="22"/>
          <w:highlight w:val="yellow"/>
          <w:lang w:val="en-US"/>
        </w:rPr>
        <w:t>guardian prior to contacting</w:t>
      </w:r>
      <w:r w:rsidR="00550BA3" w:rsidRPr="00550BA3">
        <w:rPr>
          <w:b/>
          <w:bCs/>
          <w:szCs w:val="22"/>
          <w:highlight w:val="yellow"/>
          <w:lang w:val="en-US"/>
        </w:rPr>
        <w:t xml:space="preserve"> </w:t>
      </w:r>
      <w:r w:rsidR="00550BA3" w:rsidRPr="00550BA3">
        <w:rPr>
          <w:szCs w:val="22"/>
          <w:highlight w:val="yellow"/>
          <w:lang w:val="en-US"/>
        </w:rPr>
        <w:t>us or providing us with your Personal Data.</w:t>
      </w:r>
      <w:r w:rsidR="00550BA3" w:rsidRPr="00550BA3" w:rsidDel="00C118BC">
        <w:rPr>
          <w:szCs w:val="22"/>
          <w:highlight w:val="yellow"/>
          <w:lang w:val="en-US"/>
        </w:rPr>
        <w:t xml:space="preserve"> </w:t>
      </w:r>
      <w:r w:rsidR="007C1654">
        <w:rPr>
          <w:rFonts w:cstheme="minorHAnsi"/>
          <w:szCs w:val="22"/>
          <w:highlight w:val="yellow"/>
          <w:bdr w:val="none" w:sz="0" w:space="0" w:color="auto" w:frame="1"/>
          <w:lang w:val="en-US"/>
        </w:rPr>
        <w:t>If</w:t>
      </w:r>
      <w:r w:rsidR="00872529" w:rsidRPr="00550BA3">
        <w:rPr>
          <w:rFonts w:cstheme="minorHAnsi"/>
          <w:szCs w:val="22"/>
          <w:highlight w:val="yellow"/>
          <w:bdr w:val="none" w:sz="0" w:space="0" w:color="auto" w:frame="1"/>
          <w:lang w:val="en-US"/>
        </w:rPr>
        <w:t xml:space="preserve"> we learn that we have unintentionally collected Personal Data from any</w:t>
      </w:r>
      <w:r w:rsidR="00550BA3">
        <w:rPr>
          <w:rFonts w:cstheme="minorHAnsi"/>
          <w:szCs w:val="22"/>
          <w:highlight w:val="yellow"/>
          <w:bdr w:val="none" w:sz="0" w:space="0" w:color="auto" w:frame="1"/>
          <w:lang w:val="en-US"/>
        </w:rPr>
        <w:t xml:space="preserve"> minor</w:t>
      </w:r>
      <w:r w:rsidR="00872529" w:rsidRPr="00550BA3">
        <w:rPr>
          <w:rFonts w:cstheme="minorHAnsi"/>
          <w:szCs w:val="22"/>
          <w:highlight w:val="yellow"/>
          <w:bdr w:val="none" w:sz="0" w:space="0" w:color="auto" w:frame="1"/>
          <w:lang w:val="en-US"/>
        </w:rPr>
        <w:t xml:space="preserve"> without parental consent when it is required</w:t>
      </w:r>
      <w:r w:rsidR="00550BA3">
        <w:rPr>
          <w:rFonts w:cstheme="minorHAnsi"/>
          <w:szCs w:val="22"/>
          <w:highlight w:val="yellow"/>
          <w:bdr w:val="none" w:sz="0" w:space="0" w:color="auto" w:frame="1"/>
          <w:lang w:val="en-US"/>
        </w:rPr>
        <w:t>,</w:t>
      </w:r>
      <w:r w:rsidR="00872529" w:rsidRPr="00550BA3">
        <w:rPr>
          <w:rFonts w:cstheme="minorHAnsi"/>
          <w:szCs w:val="22"/>
          <w:highlight w:val="yellow"/>
          <w:bdr w:val="none" w:sz="0" w:space="0" w:color="auto" w:frame="1"/>
          <w:lang w:val="en-US"/>
        </w:rPr>
        <w:t xml:space="preserve"> or from quasi-incompetent person </w:t>
      </w:r>
      <w:r w:rsidR="00550BA3">
        <w:rPr>
          <w:rFonts w:cstheme="minorHAnsi"/>
          <w:szCs w:val="22"/>
          <w:highlight w:val="yellow"/>
          <w:bdr w:val="none" w:sz="0" w:space="0" w:color="auto" w:frame="1"/>
          <w:lang w:val="en-US"/>
        </w:rPr>
        <w:t>or</w:t>
      </w:r>
      <w:r w:rsidR="00872529" w:rsidRPr="00550BA3">
        <w:rPr>
          <w:rFonts w:cstheme="minorHAnsi"/>
          <w:szCs w:val="22"/>
          <w:highlight w:val="yellow"/>
          <w:bdr w:val="none" w:sz="0" w:space="0" w:color="auto" w:frame="1"/>
          <w:lang w:val="en-US"/>
        </w:rPr>
        <w:t xml:space="preserve"> incompetent person without their legal guardians</w:t>
      </w:r>
      <w:r w:rsidR="000571A5" w:rsidRPr="00550BA3">
        <w:rPr>
          <w:rFonts w:cstheme="minorHAnsi"/>
          <w:szCs w:val="22"/>
          <w:highlight w:val="yellow"/>
          <w:bdr w:val="none" w:sz="0" w:space="0" w:color="auto" w:frame="1"/>
          <w:lang w:val="en-US"/>
        </w:rPr>
        <w:t>' consent</w:t>
      </w:r>
      <w:r w:rsidR="00872529" w:rsidRPr="00550BA3">
        <w:rPr>
          <w:rFonts w:cstheme="minorHAnsi"/>
          <w:szCs w:val="22"/>
          <w:highlight w:val="yellow"/>
          <w:bdr w:val="none" w:sz="0" w:space="0" w:color="auto" w:frame="1"/>
          <w:lang w:val="en-US"/>
        </w:rPr>
        <w:t xml:space="preserve">, we will delete it </w:t>
      </w:r>
      <w:r w:rsidR="00872529" w:rsidRPr="00550BA3">
        <w:rPr>
          <w:rFonts w:cstheme="minorHAnsi"/>
          <w:szCs w:val="22"/>
          <w:highlight w:val="yellow"/>
          <w:bdr w:val="none" w:sz="0" w:space="0" w:color="auto" w:frame="1"/>
          <w:lang w:val="en-US"/>
        </w:rPr>
        <w:lastRenderedPageBreak/>
        <w:t xml:space="preserve">immediately or </w:t>
      </w:r>
      <w:r w:rsidR="000571A5" w:rsidRPr="00550BA3">
        <w:rPr>
          <w:rFonts w:cstheme="minorHAnsi"/>
          <w:szCs w:val="22"/>
          <w:highlight w:val="yellow"/>
          <w:bdr w:val="none" w:sz="0" w:space="0" w:color="auto" w:frame="1"/>
          <w:lang w:val="en-US"/>
        </w:rPr>
        <w:t>contin</w:t>
      </w:r>
      <w:r w:rsidR="000571A5">
        <w:rPr>
          <w:rFonts w:cstheme="minorHAnsi"/>
          <w:szCs w:val="22"/>
          <w:highlight w:val="yellow"/>
          <w:bdr w:val="none" w:sz="0" w:space="0" w:color="auto" w:frame="1"/>
          <w:lang w:val="en-US"/>
        </w:rPr>
        <w:t xml:space="preserve">ue to </w:t>
      </w:r>
      <w:r w:rsidR="00872529" w:rsidRPr="00976F62">
        <w:rPr>
          <w:rFonts w:cstheme="minorHAnsi"/>
          <w:szCs w:val="22"/>
          <w:highlight w:val="yellow"/>
          <w:bdr w:val="none" w:sz="0" w:space="0" w:color="auto" w:frame="1"/>
          <w:lang w:val="en-US"/>
        </w:rPr>
        <w:t>process</w:t>
      </w:r>
      <w:r w:rsidR="000571A5">
        <w:rPr>
          <w:rFonts w:cstheme="minorHAnsi"/>
          <w:szCs w:val="22"/>
          <w:highlight w:val="yellow"/>
          <w:bdr w:val="none" w:sz="0" w:space="0" w:color="auto" w:frame="1"/>
          <w:lang w:val="en-US"/>
        </w:rPr>
        <w:t xml:space="preserve"> such Personal Data</w:t>
      </w:r>
      <w:r w:rsidR="00872529" w:rsidRPr="00976F62">
        <w:rPr>
          <w:rFonts w:cstheme="minorHAnsi"/>
          <w:szCs w:val="22"/>
          <w:highlight w:val="yellow"/>
          <w:bdr w:val="none" w:sz="0" w:space="0" w:color="auto" w:frame="1"/>
          <w:lang w:val="en-US"/>
        </w:rPr>
        <w:t xml:space="preserve"> if we can rely on other legal bases apart from consent</w:t>
      </w:r>
      <w:r w:rsidR="0061046A">
        <w:rPr>
          <w:rFonts w:cstheme="minorHAnsi"/>
          <w:szCs w:val="22"/>
          <w:bdr w:val="none" w:sz="0" w:space="0" w:color="auto" w:frame="1"/>
          <w:lang w:val="en-US"/>
        </w:rPr>
        <w:t>.</w:t>
      </w:r>
      <w:r>
        <w:rPr>
          <w:rFonts w:cstheme="minorHAnsi"/>
          <w:szCs w:val="22"/>
          <w:bdr w:val="none" w:sz="0" w:space="0" w:color="auto" w:frame="1"/>
          <w:lang w:val="en-US"/>
        </w:rPr>
        <w:t>]</w:t>
      </w:r>
      <w:r w:rsidR="001368C5">
        <w:rPr>
          <w:rFonts w:cstheme="minorHAnsi"/>
          <w:szCs w:val="22"/>
          <w:bdr w:val="none" w:sz="0" w:space="0" w:color="auto" w:frame="1"/>
          <w:lang w:val="en-US"/>
        </w:rPr>
        <w:t xml:space="preserve"> </w:t>
      </w:r>
    </w:p>
    <w:p w14:paraId="778E7D0A" w14:textId="77777777" w:rsidR="00CB2CF4" w:rsidRDefault="00CB2CF4" w:rsidP="00395362">
      <w:pPr>
        <w:jc w:val="both"/>
        <w:rPr>
          <w:rFonts w:cstheme="minorHAnsi"/>
          <w:szCs w:val="22"/>
          <w:lang w:val="en-US"/>
        </w:rPr>
      </w:pPr>
    </w:p>
    <w:p w14:paraId="305FDC2D" w14:textId="77777777" w:rsidR="00872529" w:rsidRDefault="00872529" w:rsidP="00390F56">
      <w:pPr>
        <w:ind w:firstLine="720"/>
        <w:jc w:val="both"/>
        <w:rPr>
          <w:rFonts w:cstheme="minorHAnsi"/>
          <w:szCs w:val="22"/>
          <w:lang w:val="en-US"/>
        </w:rPr>
      </w:pPr>
      <w:r>
        <w:rPr>
          <w:rFonts w:cstheme="minorHAnsi"/>
          <w:b/>
          <w:bCs/>
          <w:szCs w:val="22"/>
        </w:rPr>
        <w:t xml:space="preserve">6.3 </w:t>
      </w:r>
      <w:r w:rsidR="00390F56">
        <w:rPr>
          <w:rFonts w:cstheme="minorHAnsi"/>
          <w:b/>
          <w:bCs/>
          <w:szCs w:val="22"/>
        </w:rPr>
        <w:tab/>
      </w:r>
      <w:r>
        <w:rPr>
          <w:rFonts w:cstheme="minorHAnsi"/>
          <w:b/>
          <w:bCs/>
          <w:szCs w:val="22"/>
        </w:rPr>
        <w:t xml:space="preserve">Personal Data related to third </w:t>
      </w:r>
      <w:r w:rsidR="007C1654">
        <w:rPr>
          <w:rFonts w:cstheme="minorHAnsi"/>
          <w:b/>
          <w:bCs/>
          <w:szCs w:val="22"/>
        </w:rPr>
        <w:t>parties</w:t>
      </w:r>
    </w:p>
    <w:p w14:paraId="688E6CCF" w14:textId="77777777" w:rsidR="00872529" w:rsidRDefault="00872529" w:rsidP="00395362">
      <w:pPr>
        <w:jc w:val="both"/>
        <w:rPr>
          <w:rFonts w:cstheme="minorHAnsi"/>
          <w:szCs w:val="22"/>
          <w:lang w:val="en-US"/>
        </w:rPr>
      </w:pPr>
    </w:p>
    <w:p w14:paraId="3AF11F76" w14:textId="77777777" w:rsidR="00872529" w:rsidRPr="00395362" w:rsidRDefault="00872529" w:rsidP="00390F56">
      <w:pPr>
        <w:ind w:left="1440"/>
        <w:jc w:val="both"/>
        <w:rPr>
          <w:rFonts w:cstheme="minorHAnsi"/>
          <w:szCs w:val="22"/>
        </w:rPr>
      </w:pPr>
      <w:r w:rsidRPr="00395362">
        <w:rPr>
          <w:rFonts w:cstheme="minorHAnsi"/>
          <w:szCs w:val="22"/>
        </w:rPr>
        <w:t>If you provide</w:t>
      </w:r>
      <w:r w:rsidR="007C1654">
        <w:rPr>
          <w:rFonts w:cstheme="minorHAnsi"/>
          <w:szCs w:val="22"/>
        </w:rPr>
        <w:t xml:space="preserve"> the</w:t>
      </w:r>
      <w:r w:rsidRPr="00395362">
        <w:rPr>
          <w:rFonts w:cstheme="minorHAnsi"/>
          <w:szCs w:val="22"/>
        </w:rPr>
        <w:t xml:space="preserve"> </w:t>
      </w:r>
      <w:r>
        <w:rPr>
          <w:rFonts w:cstheme="minorHAnsi"/>
          <w:szCs w:val="22"/>
        </w:rPr>
        <w:t>P</w:t>
      </w:r>
      <w:r w:rsidRPr="00395362">
        <w:rPr>
          <w:rFonts w:cstheme="minorHAnsi"/>
          <w:szCs w:val="22"/>
        </w:rPr>
        <w:t xml:space="preserve">ersonal </w:t>
      </w:r>
      <w:r>
        <w:rPr>
          <w:rFonts w:cstheme="minorHAnsi"/>
          <w:szCs w:val="22"/>
        </w:rPr>
        <w:t>D</w:t>
      </w:r>
      <w:r w:rsidRPr="00395362">
        <w:rPr>
          <w:rFonts w:cstheme="minorHAnsi"/>
          <w:szCs w:val="22"/>
        </w:rPr>
        <w:t>ata of any third party</w:t>
      </w:r>
      <w:r w:rsidR="009913F0">
        <w:rPr>
          <w:rFonts w:cstheme="minorHAnsi"/>
          <w:szCs w:val="22"/>
        </w:rPr>
        <w:t xml:space="preserve"> </w:t>
      </w:r>
      <w:commentRangeStart w:id="22"/>
      <w:r w:rsidR="009913F0" w:rsidRPr="009913F0">
        <w:rPr>
          <w:rFonts w:cstheme="minorHAnsi"/>
          <w:szCs w:val="22"/>
          <w:highlight w:val="yellow"/>
        </w:rPr>
        <w:t xml:space="preserve">[(such as your </w:t>
      </w:r>
      <w:r w:rsidR="000D3190">
        <w:rPr>
          <w:rFonts w:cstheme="minorHAnsi"/>
          <w:szCs w:val="22"/>
          <w:highlight w:val="yellow"/>
        </w:rPr>
        <w:t xml:space="preserve">shareholders, directors, </w:t>
      </w:r>
      <w:r w:rsidR="009913F0" w:rsidRPr="009913F0">
        <w:rPr>
          <w:rFonts w:cstheme="minorHAnsi"/>
          <w:szCs w:val="22"/>
          <w:highlight w:val="yellow"/>
        </w:rPr>
        <w:t>beneficiary, emergency contact, referral, and references)]</w:t>
      </w:r>
      <w:r w:rsidRPr="00395362">
        <w:rPr>
          <w:rFonts w:cstheme="minorHAnsi"/>
          <w:szCs w:val="22"/>
        </w:rPr>
        <w:t xml:space="preserve"> to us, </w:t>
      </w:r>
      <w:r w:rsidR="009913F0" w:rsidRPr="009913F0">
        <w:rPr>
          <w:rFonts w:cstheme="minorHAnsi"/>
          <w:szCs w:val="22"/>
          <w:highlight w:val="yellow"/>
        </w:rPr>
        <w:t>[</w:t>
      </w:r>
      <w:r w:rsidRPr="009913F0">
        <w:rPr>
          <w:rFonts w:cstheme="minorHAnsi"/>
          <w:szCs w:val="22"/>
          <w:highlight w:val="yellow"/>
        </w:rPr>
        <w:t>e.g. their name, family name</w:t>
      </w:r>
      <w:r w:rsidR="000D3190">
        <w:rPr>
          <w:rFonts w:cstheme="minorHAnsi"/>
          <w:szCs w:val="22"/>
          <w:highlight w:val="yellow"/>
        </w:rPr>
        <w:t>, email address,</w:t>
      </w:r>
      <w:r w:rsidRPr="009913F0">
        <w:rPr>
          <w:rFonts w:cstheme="minorHAnsi"/>
          <w:szCs w:val="22"/>
          <w:highlight w:val="yellow"/>
        </w:rPr>
        <w:t xml:space="preserve"> and telephone number</w:t>
      </w:r>
      <w:r w:rsidR="009913F0" w:rsidRPr="009913F0">
        <w:rPr>
          <w:rFonts w:cstheme="minorHAnsi"/>
          <w:szCs w:val="22"/>
          <w:highlight w:val="yellow"/>
        </w:rPr>
        <w:t>]</w:t>
      </w:r>
      <w:commentRangeEnd w:id="22"/>
      <w:r w:rsidR="00D113B0">
        <w:rPr>
          <w:rStyle w:val="CommentReference"/>
        </w:rPr>
        <w:commentReference w:id="22"/>
      </w:r>
      <w:r w:rsidR="006A1746" w:rsidRPr="00354D68">
        <w:rPr>
          <w:rFonts w:cstheme="minorHAnsi"/>
          <w:color w:val="000000" w:themeColor="text1"/>
          <w:szCs w:val="22"/>
        </w:rPr>
        <w:t>,</w:t>
      </w:r>
      <w:r w:rsidRPr="00395362">
        <w:rPr>
          <w:rFonts w:cstheme="minorHAnsi"/>
          <w:szCs w:val="22"/>
        </w:rPr>
        <w:t xml:space="preserve"> </w:t>
      </w:r>
      <w:r>
        <w:rPr>
          <w:rFonts w:cstheme="minorHAnsi"/>
          <w:szCs w:val="22"/>
        </w:rPr>
        <w:t>you represent that you have the authority to do so and to permit us to use the Personal Data in accordance with this Privacy P</w:t>
      </w:r>
      <w:r w:rsidRPr="00395362">
        <w:rPr>
          <w:rFonts w:cstheme="minorHAnsi"/>
          <w:szCs w:val="22"/>
        </w:rPr>
        <w:t xml:space="preserve">olicy. </w:t>
      </w:r>
      <w:r w:rsidR="009913F0" w:rsidRPr="007D5FF2">
        <w:rPr>
          <w:szCs w:val="22"/>
          <w:lang w:val="en-US"/>
        </w:rPr>
        <w:t xml:space="preserve">You are also responsible for notifying the third party of this </w:t>
      </w:r>
      <w:r w:rsidR="003B64DD">
        <w:rPr>
          <w:szCs w:val="22"/>
          <w:lang w:val="en-US"/>
        </w:rPr>
        <w:t xml:space="preserve">Privacy </w:t>
      </w:r>
      <w:r w:rsidR="009913F0" w:rsidRPr="007D5FF2">
        <w:rPr>
          <w:szCs w:val="22"/>
          <w:lang w:val="en-US"/>
        </w:rPr>
        <w:t>Policy and</w:t>
      </w:r>
      <w:r w:rsidR="007C1654">
        <w:rPr>
          <w:szCs w:val="22"/>
          <w:lang w:val="en-US"/>
        </w:rPr>
        <w:t>, if required,</w:t>
      </w:r>
      <w:r w:rsidR="009913F0" w:rsidRPr="007D5FF2">
        <w:rPr>
          <w:szCs w:val="22"/>
          <w:lang w:val="en-US"/>
        </w:rPr>
        <w:t xml:space="preserve"> obtaining consent from the third party</w:t>
      </w:r>
      <w:r w:rsidR="00106C57">
        <w:rPr>
          <w:szCs w:val="22"/>
          <w:lang w:val="en-US"/>
        </w:rPr>
        <w:t xml:space="preserve"> or rely on other legal basis</w:t>
      </w:r>
      <w:r w:rsidR="009913F0" w:rsidRPr="007D5FF2">
        <w:rPr>
          <w:szCs w:val="22"/>
          <w:lang w:val="en-US"/>
        </w:rPr>
        <w:t>.</w:t>
      </w:r>
      <w:r w:rsidRPr="00395362">
        <w:rPr>
          <w:rFonts w:cstheme="minorHAnsi"/>
          <w:szCs w:val="22"/>
        </w:rPr>
        <w:t xml:space="preserve"> </w:t>
      </w:r>
    </w:p>
    <w:p w14:paraId="4F50B8AC" w14:textId="77777777" w:rsidR="00872529" w:rsidRPr="00395362" w:rsidRDefault="00872529" w:rsidP="00395362">
      <w:pPr>
        <w:jc w:val="both"/>
        <w:rPr>
          <w:rFonts w:cstheme="minorHAnsi"/>
          <w:szCs w:val="22"/>
          <w:lang w:val="en-US"/>
        </w:rPr>
      </w:pPr>
    </w:p>
    <w:p w14:paraId="66C99146" w14:textId="77777777" w:rsidR="00872529" w:rsidRDefault="00D4280A" w:rsidP="00395362">
      <w:pPr>
        <w:keepNext/>
        <w:jc w:val="both"/>
        <w:rPr>
          <w:rFonts w:cstheme="minorHAnsi"/>
          <w:b/>
          <w:bCs/>
          <w:szCs w:val="22"/>
        </w:rPr>
      </w:pPr>
      <w:r w:rsidRPr="00395362">
        <w:rPr>
          <w:rFonts w:cstheme="minorHAnsi"/>
          <w:b/>
          <w:bCs/>
          <w:szCs w:val="22"/>
        </w:rPr>
        <w:t>7</w:t>
      </w:r>
      <w:r w:rsidR="00200D59" w:rsidRPr="00395362">
        <w:rPr>
          <w:rFonts w:cstheme="minorHAnsi"/>
          <w:b/>
          <w:bCs/>
          <w:szCs w:val="22"/>
        </w:rPr>
        <w:t xml:space="preserve">. </w:t>
      </w:r>
      <w:r w:rsidR="00390F56">
        <w:rPr>
          <w:rFonts w:cstheme="minorHAnsi"/>
          <w:b/>
          <w:bCs/>
          <w:szCs w:val="22"/>
        </w:rPr>
        <w:tab/>
      </w:r>
      <w:r w:rsidR="007D5A12" w:rsidRPr="00395362">
        <w:rPr>
          <w:rFonts w:cstheme="minorHAnsi"/>
          <w:b/>
          <w:bCs/>
          <w:szCs w:val="22"/>
        </w:rPr>
        <w:t xml:space="preserve">Your rights </w:t>
      </w:r>
      <w:r w:rsidR="007C1654">
        <w:rPr>
          <w:rFonts w:cstheme="minorHAnsi"/>
          <w:b/>
          <w:bCs/>
          <w:szCs w:val="22"/>
        </w:rPr>
        <w:t xml:space="preserve">with regard to </w:t>
      </w:r>
      <w:r w:rsidR="00303DCA">
        <w:rPr>
          <w:rFonts w:cstheme="minorHAnsi"/>
          <w:b/>
          <w:bCs/>
          <w:szCs w:val="22"/>
        </w:rPr>
        <w:t>your Personal Data</w:t>
      </w:r>
    </w:p>
    <w:p w14:paraId="5DD70EC2" w14:textId="77777777" w:rsidR="007D5A12" w:rsidRPr="00395362" w:rsidRDefault="007D5A12" w:rsidP="00395362">
      <w:pPr>
        <w:keepNext/>
        <w:jc w:val="both"/>
        <w:rPr>
          <w:rFonts w:cstheme="minorHAnsi"/>
          <w:b/>
          <w:bCs/>
          <w:szCs w:val="22"/>
        </w:rPr>
      </w:pPr>
    </w:p>
    <w:p w14:paraId="1E5E0AA3" w14:textId="77777777" w:rsidR="00E00D6D" w:rsidRPr="00395362" w:rsidRDefault="005A4919" w:rsidP="007C1654">
      <w:pPr>
        <w:ind w:left="720"/>
        <w:jc w:val="both"/>
        <w:rPr>
          <w:rFonts w:cstheme="minorHAnsi"/>
          <w:szCs w:val="22"/>
        </w:rPr>
      </w:pPr>
      <w:r w:rsidRPr="00395362">
        <w:rPr>
          <w:rFonts w:cstheme="minorHAnsi"/>
          <w:szCs w:val="22"/>
        </w:rPr>
        <w:t xml:space="preserve">Subject to </w:t>
      </w:r>
      <w:r w:rsidR="007C1654">
        <w:rPr>
          <w:rFonts w:cstheme="minorHAnsi"/>
          <w:szCs w:val="22"/>
        </w:rPr>
        <w:t xml:space="preserve">the </w:t>
      </w:r>
      <w:r w:rsidRPr="00395362">
        <w:rPr>
          <w:rFonts w:cstheme="minorHAnsi"/>
          <w:szCs w:val="22"/>
        </w:rPr>
        <w:t xml:space="preserve">applicable laws and exceptions </w:t>
      </w:r>
      <w:r w:rsidR="007C1654">
        <w:rPr>
          <w:rFonts w:cstheme="minorHAnsi"/>
          <w:szCs w:val="22"/>
        </w:rPr>
        <w:t>thereto</w:t>
      </w:r>
      <w:r w:rsidR="00E00D6D" w:rsidRPr="00395362">
        <w:rPr>
          <w:rFonts w:cstheme="minorHAnsi"/>
          <w:szCs w:val="22"/>
        </w:rPr>
        <w:t>, you</w:t>
      </w:r>
      <w:r w:rsidR="00612986" w:rsidRPr="00395362">
        <w:rPr>
          <w:rFonts w:cstheme="minorHAnsi"/>
          <w:szCs w:val="22"/>
        </w:rPr>
        <w:t xml:space="preserve"> may</w:t>
      </w:r>
      <w:r w:rsidR="00E00D6D" w:rsidRPr="00395362">
        <w:rPr>
          <w:rFonts w:cstheme="minorHAnsi"/>
          <w:szCs w:val="22"/>
        </w:rPr>
        <w:t xml:space="preserve"> have the following rights</w:t>
      </w:r>
      <w:r w:rsidR="007C1654">
        <w:rPr>
          <w:rFonts w:cstheme="minorHAnsi"/>
          <w:szCs w:val="22"/>
        </w:rPr>
        <w:t xml:space="preserve"> regarding your Personal Data</w:t>
      </w:r>
      <w:r w:rsidR="00E00D6D" w:rsidRPr="00395362">
        <w:rPr>
          <w:rFonts w:cstheme="minorHAnsi"/>
          <w:szCs w:val="22"/>
        </w:rPr>
        <w:t>:</w:t>
      </w:r>
    </w:p>
    <w:p w14:paraId="18CAC0BF" w14:textId="77777777" w:rsidR="00612986" w:rsidRPr="00395362" w:rsidRDefault="00612986" w:rsidP="00395362">
      <w:pPr>
        <w:jc w:val="both"/>
        <w:rPr>
          <w:rFonts w:cstheme="minorHAnsi"/>
          <w:szCs w:val="22"/>
        </w:rPr>
      </w:pPr>
    </w:p>
    <w:p w14:paraId="35511556" w14:textId="77777777" w:rsidR="00106C57" w:rsidRPr="007D5FF2" w:rsidRDefault="00106C57" w:rsidP="00106C57">
      <w:pPr>
        <w:pStyle w:val="ListParagraph"/>
        <w:numPr>
          <w:ilvl w:val="0"/>
          <w:numId w:val="35"/>
        </w:numPr>
        <w:spacing w:after="240"/>
        <w:ind w:left="1440" w:hanging="720"/>
        <w:contextualSpacing w:val="0"/>
        <w:jc w:val="both"/>
        <w:rPr>
          <w:szCs w:val="22"/>
          <w:lang w:val="en-US"/>
        </w:rPr>
      </w:pPr>
      <w:r w:rsidRPr="007D5FF2">
        <w:rPr>
          <w:b/>
          <w:bCs/>
          <w:szCs w:val="22"/>
          <w:lang w:val="en-US"/>
        </w:rPr>
        <w:t>Access</w:t>
      </w:r>
      <w:r w:rsidRPr="007D5FF2">
        <w:rPr>
          <w:szCs w:val="22"/>
          <w:lang w:val="en-US"/>
        </w:rPr>
        <w:t>: you may have the right to access or request a copy of the Personal Data</w:t>
      </w:r>
      <w:r>
        <w:rPr>
          <w:szCs w:val="22"/>
          <w:lang w:val="en-US"/>
        </w:rPr>
        <w:t xml:space="preserve"> we are processing about you;</w:t>
      </w:r>
    </w:p>
    <w:p w14:paraId="02AC55B1" w14:textId="77777777" w:rsidR="00106C57" w:rsidRPr="007D5FF2" w:rsidRDefault="00106C57" w:rsidP="00106C57">
      <w:pPr>
        <w:pStyle w:val="ListParagraph"/>
        <w:numPr>
          <w:ilvl w:val="0"/>
          <w:numId w:val="35"/>
        </w:numPr>
        <w:spacing w:after="240"/>
        <w:ind w:left="1440" w:hanging="720"/>
        <w:contextualSpacing w:val="0"/>
        <w:jc w:val="both"/>
        <w:rPr>
          <w:szCs w:val="22"/>
          <w:lang w:val="en-US"/>
        </w:rPr>
      </w:pPr>
      <w:r w:rsidRPr="007D5FF2">
        <w:rPr>
          <w:b/>
          <w:bCs/>
          <w:szCs w:val="22"/>
          <w:lang w:val="en-US"/>
        </w:rPr>
        <w:t>Data Portability</w:t>
      </w:r>
      <w:r w:rsidRPr="007D5FF2">
        <w:rPr>
          <w:szCs w:val="22"/>
          <w:lang w:val="en-US"/>
        </w:rPr>
        <w:t>: you may have the right to obtain Personal Data we hold about you, in a structured, electronic format</w:t>
      </w:r>
      <w:bookmarkStart w:id="23" w:name="_cp_text_2_150"/>
      <w:bookmarkStart w:id="24" w:name="_cp_text_1_151"/>
      <w:bookmarkEnd w:id="23"/>
      <w:bookmarkEnd w:id="24"/>
      <w:r>
        <w:rPr>
          <w:szCs w:val="22"/>
          <w:lang w:val="en-US"/>
        </w:rPr>
        <w:t>, and to transmit this</w:t>
      </w:r>
      <w:r w:rsidRPr="007D5FF2">
        <w:rPr>
          <w:szCs w:val="22"/>
          <w:lang w:val="en-US"/>
        </w:rPr>
        <w:t xml:space="preserve"> data to another data controller</w:t>
      </w:r>
      <w:bookmarkStart w:id="25" w:name="_cp_text_1_154"/>
      <w:bookmarkEnd w:id="25"/>
      <w:r>
        <w:rPr>
          <w:szCs w:val="22"/>
          <w:lang w:val="en-US"/>
        </w:rPr>
        <w:t>;</w:t>
      </w:r>
    </w:p>
    <w:p w14:paraId="28602BC9" w14:textId="77777777" w:rsidR="00106C57" w:rsidRPr="007D5FF2" w:rsidRDefault="00106C57" w:rsidP="00106C57">
      <w:pPr>
        <w:pStyle w:val="ListParagraph"/>
        <w:numPr>
          <w:ilvl w:val="0"/>
          <w:numId w:val="35"/>
        </w:numPr>
        <w:spacing w:after="240"/>
        <w:ind w:left="1440" w:hanging="720"/>
        <w:contextualSpacing w:val="0"/>
        <w:jc w:val="both"/>
        <w:rPr>
          <w:szCs w:val="22"/>
          <w:lang w:val="en-US"/>
        </w:rPr>
      </w:pPr>
      <w:r w:rsidRPr="007D5FF2">
        <w:rPr>
          <w:b/>
          <w:bCs/>
          <w:szCs w:val="22"/>
          <w:lang w:val="en-US"/>
        </w:rPr>
        <w:t>Objection</w:t>
      </w:r>
      <w:r w:rsidRPr="007D5FF2">
        <w:rPr>
          <w:szCs w:val="22"/>
          <w:lang w:val="en-US"/>
        </w:rPr>
        <w:t xml:space="preserve">: in some circumstances, you may have the right to object </w:t>
      </w:r>
      <w:bookmarkStart w:id="26" w:name="_cp_text_2_156"/>
      <w:bookmarkStart w:id="27" w:name="_cp_text_1_157"/>
      <w:bookmarkEnd w:id="26"/>
      <w:bookmarkEnd w:id="27"/>
      <w:r w:rsidRPr="007D5FF2">
        <w:rPr>
          <w:szCs w:val="22"/>
          <w:lang w:val="en-US"/>
        </w:rPr>
        <w:t>to how we process your Personal Data in certain activities;</w:t>
      </w:r>
    </w:p>
    <w:p w14:paraId="0C7C989D" w14:textId="77777777" w:rsidR="00106C57" w:rsidRPr="007D5FF2" w:rsidRDefault="00106C57" w:rsidP="00106C57">
      <w:pPr>
        <w:pStyle w:val="ListParagraph"/>
        <w:numPr>
          <w:ilvl w:val="0"/>
          <w:numId w:val="35"/>
        </w:numPr>
        <w:spacing w:after="240"/>
        <w:ind w:left="1440" w:hanging="720"/>
        <w:contextualSpacing w:val="0"/>
        <w:jc w:val="both"/>
        <w:rPr>
          <w:szCs w:val="22"/>
          <w:lang w:val="en-US"/>
        </w:rPr>
      </w:pPr>
      <w:r w:rsidRPr="007D5FF2">
        <w:rPr>
          <w:b/>
          <w:bCs/>
          <w:szCs w:val="22"/>
          <w:lang w:val="en-US"/>
        </w:rPr>
        <w:t>Deletion</w:t>
      </w:r>
      <w:r w:rsidRPr="007D5FF2">
        <w:rPr>
          <w:szCs w:val="22"/>
          <w:lang w:val="en-US"/>
        </w:rPr>
        <w:t xml:space="preserve">: you may have the right to request that we delete or de-identify your Personal Data that we process about you, </w:t>
      </w:r>
      <w:r>
        <w:rPr>
          <w:szCs w:val="22"/>
          <w:lang w:val="en-US"/>
        </w:rPr>
        <w:t>e.g. if</w:t>
      </w:r>
      <w:r w:rsidRPr="007D5FF2">
        <w:rPr>
          <w:szCs w:val="22"/>
          <w:lang w:val="en-US"/>
        </w:rPr>
        <w:t xml:space="preserve"> the data is no longer necessary for the purposes of processing; </w:t>
      </w:r>
    </w:p>
    <w:p w14:paraId="22F77A4E" w14:textId="77777777" w:rsidR="00106C57" w:rsidRPr="007D5FF2" w:rsidRDefault="00106C57" w:rsidP="00106C57">
      <w:pPr>
        <w:pStyle w:val="ListParagraph"/>
        <w:numPr>
          <w:ilvl w:val="0"/>
          <w:numId w:val="35"/>
        </w:numPr>
        <w:spacing w:after="240"/>
        <w:ind w:left="1440" w:hanging="720"/>
        <w:contextualSpacing w:val="0"/>
        <w:jc w:val="both"/>
        <w:rPr>
          <w:szCs w:val="22"/>
          <w:lang w:val="en-US"/>
        </w:rPr>
      </w:pPr>
      <w:r w:rsidRPr="007D5FF2">
        <w:rPr>
          <w:b/>
          <w:bCs/>
          <w:szCs w:val="22"/>
          <w:lang w:val="en-US"/>
        </w:rPr>
        <w:t>Restriction</w:t>
      </w:r>
      <w:r w:rsidRPr="007D5FF2">
        <w:rPr>
          <w:szCs w:val="22"/>
          <w:lang w:val="en-US"/>
        </w:rPr>
        <w:t xml:space="preserve">: you may have the right to restrict our processing of your Personal Data </w:t>
      </w:r>
      <w:r>
        <w:rPr>
          <w:szCs w:val="22"/>
          <w:lang w:val="en-US"/>
        </w:rPr>
        <w:t>if</w:t>
      </w:r>
      <w:r w:rsidRPr="007D5FF2">
        <w:rPr>
          <w:szCs w:val="22"/>
          <w:lang w:val="en-US"/>
        </w:rPr>
        <w:t xml:space="preserve"> you believe such data to be inaccurate, </w:t>
      </w:r>
      <w:r>
        <w:rPr>
          <w:szCs w:val="22"/>
          <w:lang w:val="en-US"/>
        </w:rPr>
        <w:t xml:space="preserve">that </w:t>
      </w:r>
      <w:r w:rsidRPr="007D5FF2">
        <w:rPr>
          <w:szCs w:val="22"/>
          <w:lang w:val="en-US"/>
        </w:rPr>
        <w:t>our processing is unlawful</w:t>
      </w:r>
      <w:r>
        <w:rPr>
          <w:szCs w:val="22"/>
          <w:lang w:val="en-US"/>
        </w:rPr>
        <w:t>,</w:t>
      </w:r>
      <w:r w:rsidRPr="007D5FF2">
        <w:rPr>
          <w:szCs w:val="22"/>
          <w:lang w:val="en-US"/>
        </w:rPr>
        <w:t xml:space="preserve"> or that w</w:t>
      </w:r>
      <w:r>
        <w:rPr>
          <w:szCs w:val="22"/>
          <w:lang w:val="en-US"/>
        </w:rPr>
        <w:t>e no longer need to process this data for a particular purpose</w:t>
      </w:r>
      <w:r w:rsidRPr="007D5FF2">
        <w:rPr>
          <w:szCs w:val="22"/>
          <w:lang w:val="en-US"/>
        </w:rPr>
        <w:t xml:space="preserve">; </w:t>
      </w:r>
    </w:p>
    <w:p w14:paraId="0B1BCFD1" w14:textId="77777777" w:rsidR="00106C57" w:rsidRPr="007D5FF2" w:rsidRDefault="00106C57" w:rsidP="00106C57">
      <w:pPr>
        <w:pStyle w:val="ListParagraph"/>
        <w:numPr>
          <w:ilvl w:val="0"/>
          <w:numId w:val="35"/>
        </w:numPr>
        <w:spacing w:after="240"/>
        <w:ind w:left="1440" w:hanging="720"/>
        <w:contextualSpacing w:val="0"/>
        <w:jc w:val="both"/>
        <w:rPr>
          <w:szCs w:val="22"/>
          <w:lang w:val="en-US"/>
        </w:rPr>
      </w:pPr>
      <w:r w:rsidRPr="007D5FF2">
        <w:rPr>
          <w:b/>
          <w:bCs/>
          <w:szCs w:val="22"/>
          <w:lang w:val="en-US"/>
        </w:rPr>
        <w:t>Rectification</w:t>
      </w:r>
      <w:r w:rsidRPr="007D5FF2">
        <w:rPr>
          <w:szCs w:val="22"/>
          <w:lang w:val="en-US"/>
        </w:rPr>
        <w:t>: you may have the right to have</w:t>
      </w:r>
      <w:r>
        <w:rPr>
          <w:szCs w:val="22"/>
          <w:lang w:val="en-US"/>
        </w:rPr>
        <w:t xml:space="preserve"> Personal Data that is incomplete, inaccurate, </w:t>
      </w:r>
      <w:r w:rsidRPr="007D5FF2">
        <w:rPr>
          <w:szCs w:val="22"/>
          <w:lang w:val="en-US"/>
        </w:rPr>
        <w:t>misleading</w:t>
      </w:r>
      <w:r>
        <w:rPr>
          <w:szCs w:val="22"/>
          <w:lang w:val="en-US"/>
        </w:rPr>
        <w:t xml:space="preserve">, </w:t>
      </w:r>
      <w:r w:rsidRPr="007D5FF2">
        <w:rPr>
          <w:szCs w:val="22"/>
          <w:lang w:val="en-US"/>
        </w:rPr>
        <w:t xml:space="preserve">or </w:t>
      </w:r>
      <w:r>
        <w:rPr>
          <w:szCs w:val="22"/>
          <w:lang w:val="en-US"/>
        </w:rPr>
        <w:t>out-of-date</w:t>
      </w:r>
      <w:r w:rsidRPr="007D5FF2">
        <w:rPr>
          <w:szCs w:val="22"/>
          <w:lang w:val="en-US"/>
        </w:rPr>
        <w:t xml:space="preserve"> rectified; </w:t>
      </w:r>
    </w:p>
    <w:p w14:paraId="4500315C" w14:textId="77777777" w:rsidR="00106C57" w:rsidRPr="007D5FF2" w:rsidRDefault="00106C57" w:rsidP="00106C57">
      <w:pPr>
        <w:pStyle w:val="ListParagraph"/>
        <w:numPr>
          <w:ilvl w:val="0"/>
          <w:numId w:val="35"/>
        </w:numPr>
        <w:spacing w:after="240"/>
        <w:ind w:left="1440" w:hanging="720"/>
        <w:contextualSpacing w:val="0"/>
        <w:jc w:val="both"/>
        <w:rPr>
          <w:szCs w:val="22"/>
          <w:lang w:val="en-US"/>
        </w:rPr>
      </w:pPr>
      <w:r w:rsidRPr="007D5FF2">
        <w:rPr>
          <w:b/>
          <w:bCs/>
          <w:szCs w:val="22"/>
          <w:lang w:val="en-US"/>
        </w:rPr>
        <w:t>Consent withdrawal</w:t>
      </w:r>
      <w:r w:rsidRPr="007D5FF2">
        <w:rPr>
          <w:szCs w:val="22"/>
          <w:lang w:val="en-US"/>
        </w:rPr>
        <w:t>: you may have the right to withdraw consent that was given to us for the processing of your Personal Data, unless there are restrictions on the right to withdraw consent as required by the law, or a contract that benefits you; and</w:t>
      </w:r>
    </w:p>
    <w:p w14:paraId="3372653F" w14:textId="77777777" w:rsidR="003328C7" w:rsidRPr="001F36B4" w:rsidRDefault="00106C57" w:rsidP="0073633A">
      <w:pPr>
        <w:pStyle w:val="ListParagraph"/>
        <w:numPr>
          <w:ilvl w:val="0"/>
          <w:numId w:val="35"/>
        </w:numPr>
        <w:spacing w:after="240"/>
        <w:ind w:left="1440" w:hanging="720"/>
        <w:contextualSpacing w:val="0"/>
        <w:jc w:val="both"/>
        <w:rPr>
          <w:rFonts w:cstheme="minorHAnsi"/>
          <w:szCs w:val="22"/>
          <w:lang w:val="en-US"/>
        </w:rPr>
      </w:pPr>
      <w:r w:rsidRPr="007D5FF2">
        <w:rPr>
          <w:b/>
          <w:bCs/>
          <w:szCs w:val="22"/>
          <w:lang w:val="en-US"/>
        </w:rPr>
        <w:t>Lodge a complaint</w:t>
      </w:r>
      <w:r w:rsidRPr="007D5FF2">
        <w:rPr>
          <w:szCs w:val="22"/>
          <w:lang w:val="en-US"/>
        </w:rPr>
        <w:t xml:space="preserve">: you may have the right to lodge a complaint to the competent authority </w:t>
      </w:r>
      <w:r>
        <w:rPr>
          <w:szCs w:val="22"/>
          <w:lang w:val="en-US"/>
        </w:rPr>
        <w:t>if</w:t>
      </w:r>
      <w:r w:rsidRPr="007D5FF2">
        <w:rPr>
          <w:szCs w:val="22"/>
          <w:lang w:val="en-US"/>
        </w:rPr>
        <w:t xml:space="preserve"> you believe our </w:t>
      </w:r>
      <w:bookmarkStart w:id="28" w:name="_cp_text_2_186"/>
      <w:bookmarkStart w:id="29" w:name="_cp_text_1_187"/>
      <w:bookmarkEnd w:id="28"/>
      <w:bookmarkEnd w:id="29"/>
      <w:r w:rsidRPr="007D5FF2">
        <w:rPr>
          <w:szCs w:val="22"/>
          <w:lang w:val="en-US"/>
        </w:rPr>
        <w:t>processing of your Personal Data is unlawful or non-compliance with applicable data protection law.</w:t>
      </w:r>
    </w:p>
    <w:p w14:paraId="46A2FF06" w14:textId="77777777" w:rsidR="00303DCA" w:rsidRPr="00395362" w:rsidRDefault="00303DCA" w:rsidP="00303DCA">
      <w:pPr>
        <w:jc w:val="both"/>
        <w:rPr>
          <w:rFonts w:cstheme="minorHAnsi"/>
          <w:b/>
          <w:bCs/>
          <w:szCs w:val="22"/>
          <w:lang w:val="en-US"/>
        </w:rPr>
      </w:pPr>
      <w:r>
        <w:rPr>
          <w:rFonts w:cstheme="minorHAnsi"/>
          <w:b/>
          <w:bCs/>
          <w:szCs w:val="22"/>
          <w:lang w:val="en-US"/>
        </w:rPr>
        <w:t>8</w:t>
      </w:r>
      <w:r w:rsidRPr="00395362">
        <w:rPr>
          <w:rFonts w:cstheme="minorHAnsi"/>
          <w:b/>
          <w:bCs/>
          <w:szCs w:val="22"/>
          <w:lang w:val="en-US"/>
        </w:rPr>
        <w:t xml:space="preserve">. </w:t>
      </w:r>
      <w:r w:rsidR="005059D7">
        <w:rPr>
          <w:rFonts w:cstheme="minorHAnsi"/>
          <w:b/>
          <w:bCs/>
          <w:szCs w:val="22"/>
          <w:lang w:val="en-US"/>
        </w:rPr>
        <w:tab/>
      </w:r>
      <w:r>
        <w:rPr>
          <w:rFonts w:cstheme="minorHAnsi"/>
          <w:b/>
          <w:bCs/>
          <w:szCs w:val="22"/>
          <w:lang w:val="en-US"/>
        </w:rPr>
        <w:t>Changes to this Privacy Policy</w:t>
      </w:r>
      <w:r w:rsidRPr="00395362">
        <w:rPr>
          <w:rFonts w:cstheme="minorHAnsi"/>
          <w:b/>
          <w:bCs/>
          <w:szCs w:val="22"/>
          <w:lang w:val="en-US"/>
        </w:rPr>
        <w:t xml:space="preserve"> </w:t>
      </w:r>
    </w:p>
    <w:p w14:paraId="761E5A8D" w14:textId="77777777" w:rsidR="00303DCA" w:rsidRPr="00395362" w:rsidRDefault="00303DCA" w:rsidP="00303DCA">
      <w:pPr>
        <w:jc w:val="both"/>
        <w:rPr>
          <w:rFonts w:cstheme="minorHAnsi"/>
          <w:szCs w:val="22"/>
        </w:rPr>
      </w:pPr>
    </w:p>
    <w:p w14:paraId="0584B71B" w14:textId="77777777" w:rsidR="00303DCA" w:rsidRPr="00395362" w:rsidRDefault="00303DCA" w:rsidP="005059D7">
      <w:pPr>
        <w:ind w:left="720"/>
        <w:jc w:val="both"/>
        <w:rPr>
          <w:rFonts w:cstheme="minorHAnsi"/>
          <w:szCs w:val="22"/>
        </w:rPr>
      </w:pPr>
      <w:r>
        <w:rPr>
          <w:rFonts w:cstheme="minorHAnsi"/>
          <w:color w:val="000000" w:themeColor="text1"/>
          <w:szCs w:val="22"/>
          <w:lang w:val="en-US"/>
        </w:rPr>
        <w:t xml:space="preserve">From time to time, we may change or update this </w:t>
      </w:r>
      <w:r w:rsidRPr="00395362">
        <w:rPr>
          <w:rFonts w:cstheme="minorHAnsi"/>
          <w:color w:val="000000" w:themeColor="text1"/>
          <w:szCs w:val="22"/>
          <w:lang w:val="en-US"/>
        </w:rPr>
        <w:t xml:space="preserve">Privacy Policy. </w:t>
      </w:r>
      <w:r>
        <w:rPr>
          <w:rFonts w:cstheme="minorHAnsi"/>
          <w:color w:val="000000" w:themeColor="text1"/>
          <w:szCs w:val="22"/>
          <w:lang w:val="en-US"/>
        </w:rPr>
        <w:t xml:space="preserve">We encourage you to read this Privacy Policy carefully and </w:t>
      </w:r>
      <w:r w:rsidR="006C649E" w:rsidRPr="007D5FF2">
        <w:rPr>
          <w:szCs w:val="22"/>
          <w:lang w:val="en-US"/>
        </w:rPr>
        <w:t>periodically revisit [</w:t>
      </w:r>
      <w:r w:rsidR="006C649E" w:rsidRPr="000A5C18">
        <w:rPr>
          <w:i/>
          <w:iCs/>
          <w:szCs w:val="22"/>
          <w:highlight w:val="yellow"/>
          <w:lang w:val="en-US"/>
        </w:rPr>
        <w:t>Insert link to Privacy Policy here</w:t>
      </w:r>
      <w:r w:rsidR="006C649E" w:rsidRPr="00CD37D2">
        <w:rPr>
          <w:szCs w:val="22"/>
          <w:lang w:val="en-US"/>
        </w:rPr>
        <w:t>]</w:t>
      </w:r>
      <w:r w:rsidR="006C649E">
        <w:rPr>
          <w:szCs w:val="22"/>
          <w:lang w:val="en-US"/>
        </w:rPr>
        <w:t xml:space="preserve"> </w:t>
      </w:r>
      <w:r>
        <w:rPr>
          <w:rFonts w:cstheme="minorHAnsi"/>
          <w:color w:val="000000" w:themeColor="text1"/>
          <w:szCs w:val="22"/>
          <w:lang w:val="en-US"/>
        </w:rPr>
        <w:t>to review any changes</w:t>
      </w:r>
      <w:r w:rsidR="006C649E">
        <w:rPr>
          <w:rFonts w:cstheme="minorHAnsi"/>
          <w:color w:val="000000" w:themeColor="text1"/>
          <w:szCs w:val="22"/>
          <w:lang w:val="en-US"/>
        </w:rPr>
        <w:t xml:space="preserve"> that may occur</w:t>
      </w:r>
      <w:r>
        <w:rPr>
          <w:rFonts w:cstheme="minorHAnsi"/>
          <w:color w:val="000000" w:themeColor="text1"/>
          <w:szCs w:val="22"/>
          <w:lang w:val="en-US"/>
        </w:rPr>
        <w:t xml:space="preserve"> in accordance with the terms of this Privacy Policy.</w:t>
      </w:r>
      <w:r w:rsidR="006C649E">
        <w:rPr>
          <w:rFonts w:cstheme="minorHAnsi"/>
          <w:color w:val="000000" w:themeColor="text1"/>
          <w:szCs w:val="22"/>
          <w:lang w:val="en-US"/>
        </w:rPr>
        <w:t xml:space="preserve"> </w:t>
      </w:r>
      <w:r w:rsidR="006C649E" w:rsidRPr="007D5FF2">
        <w:rPr>
          <w:szCs w:val="22"/>
          <w:lang w:val="en-US"/>
        </w:rPr>
        <w:t xml:space="preserve">We will notify you or obtain </w:t>
      </w:r>
      <w:r w:rsidR="006C649E">
        <w:rPr>
          <w:szCs w:val="22"/>
          <w:lang w:val="en-US"/>
        </w:rPr>
        <w:t xml:space="preserve">your </w:t>
      </w:r>
      <w:r w:rsidR="006C649E" w:rsidRPr="007D5FF2">
        <w:rPr>
          <w:szCs w:val="22"/>
          <w:lang w:val="en-US"/>
        </w:rPr>
        <w:t>consent again if there are material changes</w:t>
      </w:r>
      <w:r w:rsidR="006C649E">
        <w:rPr>
          <w:szCs w:val="22"/>
          <w:lang w:val="en-US"/>
        </w:rPr>
        <w:t xml:space="preserve"> to this Privacy Policy</w:t>
      </w:r>
      <w:r w:rsidR="006C649E" w:rsidRPr="007D5FF2">
        <w:rPr>
          <w:szCs w:val="22"/>
          <w:lang w:val="en-US"/>
        </w:rPr>
        <w:t>, or if we are required to do so</w:t>
      </w:r>
      <w:r w:rsidR="006C649E">
        <w:rPr>
          <w:szCs w:val="22"/>
          <w:lang w:val="en-US"/>
        </w:rPr>
        <w:t xml:space="preserve"> by law</w:t>
      </w:r>
      <w:r w:rsidR="006C649E" w:rsidRPr="007D5FF2">
        <w:rPr>
          <w:szCs w:val="22"/>
          <w:lang w:val="en-US"/>
        </w:rPr>
        <w:t>.</w:t>
      </w:r>
    </w:p>
    <w:p w14:paraId="4F713F3B" w14:textId="77777777" w:rsidR="00303DCA" w:rsidRDefault="00303DCA" w:rsidP="00395362">
      <w:pPr>
        <w:jc w:val="both"/>
        <w:rPr>
          <w:rFonts w:cstheme="minorHAnsi"/>
          <w:b/>
          <w:bCs/>
          <w:szCs w:val="22"/>
          <w:lang w:val="en-US"/>
        </w:rPr>
      </w:pPr>
    </w:p>
    <w:p w14:paraId="46938BA8" w14:textId="77777777" w:rsidR="00E00D6D" w:rsidRPr="00395362" w:rsidRDefault="00303DCA" w:rsidP="008D0D54">
      <w:pPr>
        <w:keepNext/>
        <w:jc w:val="both"/>
        <w:rPr>
          <w:rFonts w:cstheme="minorHAnsi"/>
          <w:b/>
          <w:bCs/>
          <w:szCs w:val="22"/>
          <w:lang w:val="en-US"/>
        </w:rPr>
      </w:pPr>
      <w:r>
        <w:rPr>
          <w:rFonts w:cstheme="minorHAnsi"/>
          <w:b/>
          <w:bCs/>
          <w:szCs w:val="22"/>
          <w:lang w:val="en-US"/>
        </w:rPr>
        <w:lastRenderedPageBreak/>
        <w:t>9</w:t>
      </w:r>
      <w:r w:rsidR="00200D59" w:rsidRPr="00395362">
        <w:rPr>
          <w:rFonts w:cstheme="minorHAnsi"/>
          <w:b/>
          <w:bCs/>
          <w:szCs w:val="22"/>
          <w:lang w:val="en-US"/>
        </w:rPr>
        <w:t xml:space="preserve">. </w:t>
      </w:r>
      <w:r w:rsidR="005059D7">
        <w:rPr>
          <w:rFonts w:cstheme="minorHAnsi"/>
          <w:b/>
          <w:bCs/>
          <w:szCs w:val="22"/>
          <w:lang w:val="en-US"/>
        </w:rPr>
        <w:tab/>
      </w:r>
      <w:r>
        <w:rPr>
          <w:rFonts w:cstheme="minorHAnsi"/>
          <w:b/>
          <w:bCs/>
          <w:szCs w:val="22"/>
          <w:lang w:val="en-US"/>
        </w:rPr>
        <w:t>Contacting Us</w:t>
      </w:r>
      <w:r w:rsidR="00E7145C" w:rsidRPr="00395362">
        <w:rPr>
          <w:rFonts w:cstheme="minorHAnsi"/>
          <w:b/>
          <w:bCs/>
          <w:szCs w:val="22"/>
          <w:lang w:val="en-US"/>
        </w:rPr>
        <w:t xml:space="preserve"> </w:t>
      </w:r>
    </w:p>
    <w:p w14:paraId="256181FA" w14:textId="77777777" w:rsidR="00E00D6D" w:rsidRPr="00395362" w:rsidRDefault="00E00D6D" w:rsidP="00395362">
      <w:pPr>
        <w:jc w:val="both"/>
        <w:rPr>
          <w:rFonts w:cstheme="minorHAnsi"/>
          <w:szCs w:val="22"/>
        </w:rPr>
      </w:pPr>
    </w:p>
    <w:p w14:paraId="28C41469" w14:textId="77777777" w:rsidR="00E00D6D" w:rsidRPr="00395362" w:rsidRDefault="00E00D6D" w:rsidP="005059D7">
      <w:pPr>
        <w:ind w:left="720"/>
        <w:jc w:val="both"/>
        <w:rPr>
          <w:rFonts w:cstheme="minorHAnsi"/>
          <w:szCs w:val="22"/>
        </w:rPr>
      </w:pPr>
      <w:r w:rsidRPr="00395362">
        <w:rPr>
          <w:rFonts w:cstheme="minorHAnsi"/>
          <w:szCs w:val="22"/>
        </w:rPr>
        <w:t xml:space="preserve">If you wish to contact us to exercise the rights relating to your Personal Data or if you have any queries </w:t>
      </w:r>
      <w:r w:rsidR="007E6631">
        <w:rPr>
          <w:rFonts w:cstheme="minorHAnsi"/>
          <w:szCs w:val="22"/>
        </w:rPr>
        <w:t>or compla</w:t>
      </w:r>
      <w:r w:rsidR="002D01CD">
        <w:rPr>
          <w:rFonts w:cstheme="minorHAnsi"/>
          <w:szCs w:val="22"/>
        </w:rPr>
        <w:t>i</w:t>
      </w:r>
      <w:r w:rsidR="007E6631">
        <w:rPr>
          <w:rFonts w:cstheme="minorHAnsi"/>
          <w:szCs w:val="22"/>
        </w:rPr>
        <w:t>nt</w:t>
      </w:r>
      <w:r w:rsidR="00374638">
        <w:rPr>
          <w:rFonts w:cstheme="minorHAnsi"/>
          <w:szCs w:val="22"/>
        </w:rPr>
        <w:t>s</w:t>
      </w:r>
      <w:r w:rsidR="007E6631">
        <w:rPr>
          <w:rFonts w:cstheme="minorHAnsi"/>
          <w:szCs w:val="22"/>
        </w:rPr>
        <w:t xml:space="preserve"> </w:t>
      </w:r>
      <w:r w:rsidRPr="00395362">
        <w:rPr>
          <w:rFonts w:cstheme="minorHAnsi"/>
          <w:szCs w:val="22"/>
        </w:rPr>
        <w:t xml:space="preserve">about your </w:t>
      </w:r>
      <w:r w:rsidR="000B267C" w:rsidRPr="00395362">
        <w:rPr>
          <w:rFonts w:cstheme="minorHAnsi"/>
          <w:szCs w:val="22"/>
        </w:rPr>
        <w:t>Personal Data</w:t>
      </w:r>
      <w:r w:rsidR="00ED02C2" w:rsidRPr="00395362">
        <w:rPr>
          <w:rFonts w:cstheme="minorHAnsi"/>
          <w:szCs w:val="22"/>
        </w:rPr>
        <w:t xml:space="preserve"> under this </w:t>
      </w:r>
      <w:r w:rsidR="00900EE5">
        <w:rPr>
          <w:rFonts w:cstheme="minorHAnsi"/>
          <w:szCs w:val="22"/>
        </w:rPr>
        <w:t xml:space="preserve">Privacy </w:t>
      </w:r>
      <w:r w:rsidR="00ED02C2" w:rsidRPr="00395362">
        <w:rPr>
          <w:rFonts w:cstheme="minorHAnsi"/>
          <w:szCs w:val="22"/>
        </w:rPr>
        <w:t>Policy</w:t>
      </w:r>
      <w:r w:rsidRPr="00395362">
        <w:rPr>
          <w:rFonts w:cstheme="minorHAnsi"/>
          <w:szCs w:val="22"/>
        </w:rPr>
        <w:t>, please contact us</w:t>
      </w:r>
      <w:r w:rsidR="002A3B7C" w:rsidRPr="00395362">
        <w:rPr>
          <w:rFonts w:cstheme="minorHAnsi"/>
          <w:szCs w:val="22"/>
        </w:rPr>
        <w:t xml:space="preserve"> or our Data Protection Officer </w:t>
      </w:r>
      <w:r w:rsidR="00374638">
        <w:rPr>
          <w:rFonts w:cstheme="minorHAnsi"/>
          <w:szCs w:val="22"/>
        </w:rPr>
        <w:t>via the following avenues</w:t>
      </w:r>
      <w:r w:rsidRPr="00395362">
        <w:rPr>
          <w:rFonts w:cstheme="minorHAnsi"/>
          <w:szCs w:val="22"/>
        </w:rPr>
        <w:t>:</w:t>
      </w:r>
    </w:p>
    <w:p w14:paraId="054FC9A7" w14:textId="77777777" w:rsidR="002A3B7C" w:rsidRPr="00395362" w:rsidRDefault="002A3B7C" w:rsidP="005059D7">
      <w:pPr>
        <w:ind w:left="720"/>
        <w:jc w:val="both"/>
        <w:rPr>
          <w:rFonts w:cstheme="minorHAnsi"/>
          <w:szCs w:val="22"/>
        </w:rPr>
      </w:pPr>
    </w:p>
    <w:p w14:paraId="60F7C669" w14:textId="77777777" w:rsidR="00E00D6D" w:rsidRPr="00D03691" w:rsidRDefault="005059D7" w:rsidP="00D03691">
      <w:pPr>
        <w:pStyle w:val="ListParagraph"/>
        <w:numPr>
          <w:ilvl w:val="0"/>
          <w:numId w:val="43"/>
        </w:numPr>
        <w:ind w:firstLine="0"/>
        <w:jc w:val="both"/>
        <w:rPr>
          <w:rFonts w:cstheme="minorHAnsi"/>
          <w:szCs w:val="22"/>
        </w:rPr>
      </w:pPr>
      <w:r w:rsidRPr="005059D7">
        <w:rPr>
          <w:rFonts w:cstheme="minorHAnsi"/>
          <w:szCs w:val="22"/>
          <w:highlight w:val="yellow"/>
        </w:rPr>
        <w:t>[</w:t>
      </w:r>
      <w:r w:rsidR="002A3B7C" w:rsidRPr="00D03691">
        <w:rPr>
          <w:rFonts w:cstheme="minorHAnsi"/>
          <w:b/>
          <w:bCs/>
          <w:i/>
          <w:iCs/>
          <w:szCs w:val="22"/>
          <w:highlight w:val="yellow"/>
        </w:rPr>
        <w:t>Company Name</w:t>
      </w:r>
      <w:r w:rsidRPr="005059D7">
        <w:rPr>
          <w:rFonts w:cstheme="minorHAnsi"/>
          <w:szCs w:val="22"/>
          <w:highlight w:val="yellow"/>
        </w:rPr>
        <w:t>]</w:t>
      </w:r>
    </w:p>
    <w:p w14:paraId="1C839392" w14:textId="77777777" w:rsidR="00E00D6D" w:rsidRPr="00CA0911" w:rsidRDefault="00E00D6D" w:rsidP="005059D7">
      <w:pPr>
        <w:pStyle w:val="ListParagraph"/>
        <w:numPr>
          <w:ilvl w:val="0"/>
          <w:numId w:val="44"/>
        </w:numPr>
        <w:ind w:left="1800"/>
        <w:jc w:val="both"/>
        <w:rPr>
          <w:rFonts w:cstheme="minorHAnsi"/>
          <w:szCs w:val="22"/>
          <w:lang w:val="en-US"/>
        </w:rPr>
      </w:pPr>
      <w:r w:rsidRPr="00CB2CF4">
        <w:rPr>
          <w:rFonts w:cstheme="minorHAnsi"/>
          <w:szCs w:val="22"/>
          <w:highlight w:val="yellow"/>
        </w:rPr>
        <w:t>[</w:t>
      </w:r>
      <w:r w:rsidRPr="00D03691">
        <w:rPr>
          <w:rFonts w:cstheme="minorHAnsi"/>
          <w:i/>
          <w:iCs/>
          <w:szCs w:val="22"/>
          <w:highlight w:val="yellow"/>
        </w:rPr>
        <w:t>Address</w:t>
      </w:r>
      <w:r w:rsidRPr="00CB2CF4">
        <w:rPr>
          <w:rFonts w:cstheme="minorHAnsi"/>
          <w:szCs w:val="22"/>
          <w:highlight w:val="yellow"/>
        </w:rPr>
        <w:t>]</w:t>
      </w:r>
    </w:p>
    <w:p w14:paraId="7EC11151" w14:textId="77777777" w:rsidR="00E00D6D" w:rsidRPr="00CA0911" w:rsidRDefault="00E00D6D" w:rsidP="005059D7">
      <w:pPr>
        <w:pStyle w:val="ListParagraph"/>
        <w:numPr>
          <w:ilvl w:val="0"/>
          <w:numId w:val="44"/>
        </w:numPr>
        <w:ind w:left="1800"/>
        <w:jc w:val="both"/>
        <w:rPr>
          <w:rFonts w:cstheme="minorHAnsi"/>
          <w:szCs w:val="22"/>
          <w:lang w:val="en-US"/>
        </w:rPr>
      </w:pPr>
      <w:r w:rsidRPr="00CB2CF4">
        <w:rPr>
          <w:rFonts w:cstheme="minorHAnsi"/>
          <w:szCs w:val="22"/>
          <w:highlight w:val="yellow"/>
        </w:rPr>
        <w:t>[</w:t>
      </w:r>
      <w:r w:rsidRPr="00D03691">
        <w:rPr>
          <w:rFonts w:cstheme="minorHAnsi"/>
          <w:i/>
          <w:iCs/>
          <w:szCs w:val="22"/>
          <w:highlight w:val="yellow"/>
        </w:rPr>
        <w:t>Contact detail</w:t>
      </w:r>
      <w:r w:rsidR="00D03691">
        <w:rPr>
          <w:rFonts w:cstheme="minorHAnsi"/>
          <w:i/>
          <w:iCs/>
          <w:szCs w:val="22"/>
          <w:highlight w:val="yellow"/>
        </w:rPr>
        <w:t>s</w:t>
      </w:r>
      <w:r w:rsidRPr="00D03691">
        <w:rPr>
          <w:rFonts w:cstheme="minorHAnsi"/>
          <w:i/>
          <w:iCs/>
          <w:szCs w:val="22"/>
          <w:highlight w:val="yellow"/>
        </w:rPr>
        <w:t xml:space="preserve"> i.e. email</w:t>
      </w:r>
      <w:r w:rsidR="002A3B7C" w:rsidRPr="00D03691">
        <w:rPr>
          <w:rFonts w:cstheme="minorHAnsi"/>
          <w:i/>
          <w:iCs/>
          <w:szCs w:val="22"/>
          <w:highlight w:val="yellow"/>
        </w:rPr>
        <w:t>, telephone number</w:t>
      </w:r>
      <w:r w:rsidRPr="00CB2CF4">
        <w:rPr>
          <w:rFonts w:cstheme="minorHAnsi"/>
          <w:szCs w:val="22"/>
          <w:highlight w:val="yellow"/>
        </w:rPr>
        <w:t>]</w:t>
      </w:r>
    </w:p>
    <w:p w14:paraId="4FC242FE" w14:textId="77777777" w:rsidR="002A3B7C" w:rsidRPr="00CA0911" w:rsidRDefault="002A3B7C" w:rsidP="005059D7">
      <w:pPr>
        <w:ind w:left="720"/>
        <w:jc w:val="both"/>
        <w:rPr>
          <w:rFonts w:cstheme="minorHAnsi"/>
          <w:szCs w:val="22"/>
          <w:lang w:val="en-US"/>
        </w:rPr>
      </w:pPr>
    </w:p>
    <w:p w14:paraId="6A90D9C5" w14:textId="77777777" w:rsidR="002A3B7C" w:rsidRPr="00D03691" w:rsidRDefault="002A3B7C" w:rsidP="005059D7">
      <w:pPr>
        <w:pStyle w:val="ListParagraph"/>
        <w:numPr>
          <w:ilvl w:val="0"/>
          <w:numId w:val="43"/>
        </w:numPr>
        <w:ind w:firstLine="0"/>
        <w:jc w:val="both"/>
        <w:rPr>
          <w:rFonts w:cstheme="minorHAnsi"/>
          <w:b/>
          <w:bCs/>
          <w:szCs w:val="22"/>
          <w:lang w:val="en-US"/>
        </w:rPr>
      </w:pPr>
      <w:r w:rsidRPr="00D03691">
        <w:rPr>
          <w:rFonts w:cstheme="minorHAnsi"/>
          <w:b/>
          <w:bCs/>
          <w:szCs w:val="22"/>
        </w:rPr>
        <w:t>Data Protection Officer</w:t>
      </w:r>
    </w:p>
    <w:p w14:paraId="51FF500E" w14:textId="77777777" w:rsidR="002A3B7C" w:rsidRPr="00CA0911" w:rsidRDefault="002A3B7C" w:rsidP="005059D7">
      <w:pPr>
        <w:pStyle w:val="ListParagraph"/>
        <w:numPr>
          <w:ilvl w:val="0"/>
          <w:numId w:val="45"/>
        </w:numPr>
        <w:ind w:left="1800"/>
        <w:jc w:val="both"/>
        <w:rPr>
          <w:rFonts w:cstheme="minorHAnsi"/>
          <w:szCs w:val="22"/>
          <w:lang w:val="en-US"/>
        </w:rPr>
      </w:pPr>
      <w:r w:rsidRPr="00CB2CF4">
        <w:rPr>
          <w:rFonts w:cstheme="minorHAnsi"/>
          <w:szCs w:val="22"/>
          <w:highlight w:val="yellow"/>
        </w:rPr>
        <w:t>[</w:t>
      </w:r>
      <w:r w:rsidRPr="00D03691">
        <w:rPr>
          <w:rFonts w:cstheme="minorHAnsi"/>
          <w:i/>
          <w:iCs/>
          <w:szCs w:val="22"/>
          <w:highlight w:val="yellow"/>
        </w:rPr>
        <w:t>Name</w:t>
      </w:r>
      <w:r w:rsidRPr="00CB2CF4">
        <w:rPr>
          <w:rFonts w:cstheme="minorHAnsi"/>
          <w:szCs w:val="22"/>
          <w:highlight w:val="yellow"/>
        </w:rPr>
        <w:t>]</w:t>
      </w:r>
    </w:p>
    <w:p w14:paraId="4AAEFBBB" w14:textId="77777777" w:rsidR="002A3B7C" w:rsidRPr="00CA0911" w:rsidRDefault="002A3B7C" w:rsidP="005059D7">
      <w:pPr>
        <w:pStyle w:val="ListParagraph"/>
        <w:numPr>
          <w:ilvl w:val="0"/>
          <w:numId w:val="45"/>
        </w:numPr>
        <w:ind w:left="1800"/>
        <w:jc w:val="both"/>
        <w:rPr>
          <w:rFonts w:cstheme="minorHAnsi"/>
          <w:szCs w:val="22"/>
          <w:lang w:val="en-US"/>
        </w:rPr>
      </w:pPr>
      <w:r w:rsidRPr="00CB2CF4">
        <w:rPr>
          <w:rFonts w:cstheme="minorHAnsi"/>
          <w:szCs w:val="22"/>
          <w:highlight w:val="yellow"/>
        </w:rPr>
        <w:t>[</w:t>
      </w:r>
      <w:r w:rsidRPr="00D03691">
        <w:rPr>
          <w:rFonts w:cstheme="minorHAnsi"/>
          <w:i/>
          <w:iCs/>
          <w:szCs w:val="22"/>
          <w:highlight w:val="yellow"/>
        </w:rPr>
        <w:t>Address</w:t>
      </w:r>
      <w:r w:rsidRPr="00CB2CF4">
        <w:rPr>
          <w:rFonts w:cstheme="minorHAnsi"/>
          <w:szCs w:val="22"/>
          <w:highlight w:val="yellow"/>
        </w:rPr>
        <w:t>]</w:t>
      </w:r>
    </w:p>
    <w:p w14:paraId="35FC1C30" w14:textId="77777777" w:rsidR="002A3B7C" w:rsidRPr="00CA0911" w:rsidRDefault="002A3B7C" w:rsidP="005059D7">
      <w:pPr>
        <w:pStyle w:val="ListParagraph"/>
        <w:numPr>
          <w:ilvl w:val="0"/>
          <w:numId w:val="45"/>
        </w:numPr>
        <w:ind w:left="1800"/>
        <w:jc w:val="both"/>
        <w:rPr>
          <w:rFonts w:cstheme="minorHAnsi"/>
          <w:szCs w:val="22"/>
          <w:lang w:val="en-US"/>
        </w:rPr>
      </w:pPr>
      <w:r w:rsidRPr="00CB2CF4">
        <w:rPr>
          <w:rFonts w:cstheme="minorHAnsi"/>
          <w:szCs w:val="22"/>
          <w:highlight w:val="yellow"/>
        </w:rPr>
        <w:t>[</w:t>
      </w:r>
      <w:r w:rsidRPr="00D03691">
        <w:rPr>
          <w:rFonts w:cstheme="minorHAnsi"/>
          <w:i/>
          <w:iCs/>
          <w:szCs w:val="22"/>
          <w:highlight w:val="yellow"/>
        </w:rPr>
        <w:t>Contact detail</w:t>
      </w:r>
      <w:r w:rsidR="00D03691">
        <w:rPr>
          <w:rFonts w:cstheme="minorHAnsi"/>
          <w:i/>
          <w:iCs/>
          <w:szCs w:val="22"/>
          <w:highlight w:val="yellow"/>
        </w:rPr>
        <w:t>s</w:t>
      </w:r>
      <w:r w:rsidRPr="00D03691">
        <w:rPr>
          <w:rFonts w:cstheme="minorHAnsi"/>
          <w:i/>
          <w:iCs/>
          <w:szCs w:val="22"/>
          <w:highlight w:val="yellow"/>
        </w:rPr>
        <w:t xml:space="preserve"> i.e. email, telephone number</w:t>
      </w:r>
      <w:r w:rsidRPr="00CB2CF4">
        <w:rPr>
          <w:rFonts w:cstheme="minorHAnsi"/>
          <w:szCs w:val="22"/>
          <w:highlight w:val="yellow"/>
        </w:rPr>
        <w:t>]</w:t>
      </w:r>
    </w:p>
    <w:p w14:paraId="23D21C74" w14:textId="77777777" w:rsidR="00275D36" w:rsidRPr="00CA0911" w:rsidRDefault="00275D36" w:rsidP="00395362">
      <w:pPr>
        <w:jc w:val="both"/>
        <w:rPr>
          <w:rFonts w:cstheme="minorHAnsi"/>
          <w:szCs w:val="22"/>
          <w:lang w:val="en-US" w:bidi="th-TH"/>
        </w:rPr>
      </w:pPr>
    </w:p>
    <w:p w14:paraId="4E9A5EC3" w14:textId="77777777" w:rsidR="00E00D6D" w:rsidRPr="00CA0911" w:rsidRDefault="00E00D6D" w:rsidP="00395362">
      <w:pPr>
        <w:jc w:val="center"/>
        <w:rPr>
          <w:rFonts w:cstheme="minorHAnsi"/>
          <w:szCs w:val="22"/>
          <w:lang w:val="en-US"/>
        </w:rPr>
      </w:pPr>
    </w:p>
    <w:p w14:paraId="133249C4" w14:textId="77777777" w:rsidR="00E00D6D" w:rsidRPr="00CA0911" w:rsidRDefault="00E00D6D" w:rsidP="00395362">
      <w:pPr>
        <w:jc w:val="center"/>
        <w:rPr>
          <w:rFonts w:cstheme="minorHAnsi"/>
          <w:szCs w:val="22"/>
          <w:lang w:val="en-US"/>
        </w:rPr>
      </w:pPr>
      <w:r w:rsidRPr="00CA0911">
        <w:rPr>
          <w:rFonts w:cstheme="minorHAnsi"/>
          <w:szCs w:val="22"/>
          <w:lang w:val="en-US"/>
        </w:rPr>
        <w:t>**********</w:t>
      </w:r>
    </w:p>
    <w:sectPr w:rsidR="00E00D6D" w:rsidRPr="00CA0911" w:rsidSect="00A96DC2">
      <w:headerReference w:type="default" r:id="rId10"/>
      <w:footerReference w:type="default" r:id="rId11"/>
      <w:pgSz w:w="11906" w:h="16838"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aker &amp; McKenzie" w:date="2020-02-26T20:25:00Z" w:initials="BM">
    <w:p w14:paraId="62A3D28F" w14:textId="77777777" w:rsidR="00FA2828" w:rsidRDefault="00FA2828">
      <w:pPr>
        <w:pStyle w:val="CommentText"/>
      </w:pPr>
      <w:r>
        <w:rPr>
          <w:rStyle w:val="CommentReference"/>
        </w:rPr>
        <w:annotationRef/>
      </w:r>
      <w:r>
        <w:t>This privacy policy shall be used for individual customers, not corporate customers.</w:t>
      </w:r>
    </w:p>
  </w:comment>
  <w:comment w:id="2" w:author="Baker &amp; McKenzie" w:date="2020-02-26T01:10:00Z" w:initials="BM">
    <w:p w14:paraId="41D1B53B" w14:textId="77777777" w:rsidR="0045010E" w:rsidRDefault="0045010E">
      <w:pPr>
        <w:pStyle w:val="CommentText"/>
      </w:pPr>
      <w:r>
        <w:rPr>
          <w:rStyle w:val="CommentReference"/>
        </w:rPr>
        <w:annotationRef/>
      </w:r>
      <w:r>
        <w:t>Please review, customize and add the additional personal data.</w:t>
      </w:r>
    </w:p>
  </w:comment>
  <w:comment w:id="3" w:author="Baker &amp; McKenzie" w:date="2020-02-26T01:10:00Z" w:initials="BM">
    <w:p w14:paraId="252266E3" w14:textId="77777777" w:rsidR="00F908CB" w:rsidRDefault="00F908CB">
      <w:pPr>
        <w:pStyle w:val="CommentText"/>
      </w:pPr>
      <w:r>
        <w:rPr>
          <w:rStyle w:val="CommentReference"/>
        </w:rPr>
        <w:annotationRef/>
      </w:r>
      <w:r>
        <w:t>Company to customize and add the collection of personal data from other sources.</w:t>
      </w:r>
    </w:p>
  </w:comment>
  <w:comment w:id="5" w:author="Baker &amp; McKenzie" w:date="2020-02-26T01:07:00Z" w:initials="BM">
    <w:p w14:paraId="33D1CCC3" w14:textId="77777777" w:rsidR="00B202D9" w:rsidRPr="00B202D9" w:rsidRDefault="00B202D9">
      <w:pPr>
        <w:pStyle w:val="CommentText"/>
        <w:rPr>
          <w:lang w:val="en-US" w:bidi="th-TH"/>
        </w:rPr>
      </w:pPr>
      <w:r>
        <w:rPr>
          <w:rStyle w:val="CommentReference"/>
        </w:rPr>
        <w:annotationRef/>
      </w:r>
      <w:r>
        <w:rPr>
          <w:lang w:val="en-US" w:bidi="th-TH"/>
        </w:rPr>
        <w:t xml:space="preserve">We understand that there are health data collected from customers as </w:t>
      </w:r>
      <w:proofErr w:type="spellStart"/>
      <w:r>
        <w:rPr>
          <w:lang w:val="en-US" w:bidi="th-TH"/>
        </w:rPr>
        <w:t>ASCO</w:t>
      </w:r>
      <w:proofErr w:type="spellEnd"/>
      <w:r>
        <w:rPr>
          <w:lang w:val="en-US" w:bidi="th-TH"/>
        </w:rPr>
        <w:t xml:space="preserve"> explained “</w:t>
      </w:r>
      <w:r w:rsidRPr="00F553F2">
        <w:rPr>
          <w:rFonts w:cs="Angsana New"/>
          <w:i/>
          <w:iCs/>
          <w:cs/>
          <w:lang w:val="en-US" w:bidi="th-TH"/>
        </w:rPr>
        <w:t xml:space="preserve">เพื่อให้สอดคล้องกับกฎเกณฑ์ที่สำนักงาน กลต กำหนดตาม สธ </w:t>
      </w:r>
      <w:r w:rsidRPr="00F553F2">
        <w:rPr>
          <w:i/>
          <w:iCs/>
          <w:lang w:val="en-US" w:bidi="th-TH"/>
        </w:rPr>
        <w:t>35/2557</w:t>
      </w:r>
      <w:r w:rsidRPr="00F553F2">
        <w:rPr>
          <w:rFonts w:cs="Angsana New"/>
          <w:i/>
          <w:iCs/>
          <w:cs/>
          <w:lang w:val="en-US" w:bidi="th-TH"/>
        </w:rPr>
        <w:t xml:space="preserve"> สำหรับข้อมูลของลูกค้าเปราะบาง ที่เกี่ยวเนื่องกับข้อจำกัดในการสื่อสาร หรือในการตัดสินใจด้วยตนเอง หรือมีภาวะบกพร่องทางสุขภาพ</w:t>
      </w:r>
      <w:r>
        <w:rPr>
          <w:lang w:val="en-US" w:bidi="th-TH"/>
        </w:rPr>
        <w:t>”</w:t>
      </w:r>
    </w:p>
  </w:comment>
  <w:comment w:id="4" w:author="Baker &amp; McKenzie" w:date="2020-02-26T01:03:00Z" w:initials="BM">
    <w:p w14:paraId="12A91475" w14:textId="77777777" w:rsidR="00CB684D" w:rsidRDefault="00CB684D">
      <w:pPr>
        <w:pStyle w:val="CommentText"/>
      </w:pPr>
      <w:r>
        <w:rPr>
          <w:rStyle w:val="CommentReference"/>
        </w:rPr>
        <w:annotationRef/>
      </w:r>
      <w:r>
        <w:t>Company to customize and add the sensitive data. We listed the key sensitive data for your review.</w:t>
      </w:r>
    </w:p>
  </w:comment>
  <w:comment w:id="6" w:author="Baker &amp; McKenzie" w:date="2020-02-26T01:11:00Z" w:initials="BM">
    <w:p w14:paraId="7B828825" w14:textId="77777777" w:rsidR="0089552A" w:rsidRDefault="0089552A">
      <w:pPr>
        <w:pStyle w:val="CommentText"/>
      </w:pPr>
      <w:r>
        <w:rPr>
          <w:rStyle w:val="CommentReference"/>
        </w:rPr>
        <w:annotationRef/>
      </w:r>
      <w:r>
        <w:t>Please review, customize and add the additional purposes.</w:t>
      </w:r>
    </w:p>
  </w:comment>
  <w:comment w:id="7" w:author="Baker &amp; McKenzie" w:date="2020-02-26T20:35:00Z" w:initials="BM">
    <w:p w14:paraId="59ADE3C2" w14:textId="1DB477F2" w:rsidR="008B5C65" w:rsidRDefault="008B5C65">
      <w:pPr>
        <w:pStyle w:val="CommentText"/>
      </w:pPr>
      <w:r>
        <w:rPr>
          <w:rStyle w:val="CommentReference"/>
        </w:rPr>
        <w:annotationRef/>
      </w:r>
      <w:r w:rsidR="00F2114E">
        <w:t>Please customize for your C</w:t>
      </w:r>
      <w:r>
        <w:t xml:space="preserve">ompany regarding the actual marketing activities, the applicable legal basis (consent or legitimate interest) and risks that </w:t>
      </w:r>
      <w:r w:rsidR="00F2114E">
        <w:t>the C</w:t>
      </w:r>
      <w:r>
        <w:t xml:space="preserve">ompany </w:t>
      </w:r>
      <w:r w:rsidR="001D751A">
        <w:t>would take.</w:t>
      </w:r>
    </w:p>
  </w:comment>
  <w:comment w:id="17" w:author="Baker &amp; McKenzie" w:date="2020-02-23T23:54:00Z" w:initials="BM">
    <w:p w14:paraId="7F076E1A" w14:textId="2EF81B3C" w:rsidR="001822BD" w:rsidRDefault="001822BD">
      <w:pPr>
        <w:pStyle w:val="CommentText"/>
      </w:pPr>
      <w:r>
        <w:rPr>
          <w:rStyle w:val="CommentReference"/>
        </w:rPr>
        <w:annotationRef/>
      </w:r>
      <w:r w:rsidR="00F2114E">
        <w:t>Company t</w:t>
      </w:r>
      <w:r>
        <w:t xml:space="preserve">o </w:t>
      </w:r>
      <w:r w:rsidR="007D695B">
        <w:t xml:space="preserve">specify the services </w:t>
      </w:r>
      <w:r w:rsidR="00F2114E">
        <w:t>offered/</w:t>
      </w:r>
      <w:r w:rsidR="007D695B">
        <w:t xml:space="preserve">provided </w:t>
      </w:r>
      <w:r w:rsidR="00F2114E">
        <w:t xml:space="preserve">by the Company </w:t>
      </w:r>
      <w:r w:rsidR="007D695B">
        <w:t xml:space="preserve">in accordance with the relevant business license held by </w:t>
      </w:r>
      <w:r w:rsidR="00F2114E">
        <w:t>the Company.</w:t>
      </w:r>
    </w:p>
  </w:comment>
  <w:comment w:id="18" w:author="Baker &amp; McKenzie" w:date="2020-02-26T20:33:00Z" w:initials="BM">
    <w:p w14:paraId="3CFEE4E1" w14:textId="7D4C9AAA" w:rsidR="008B5C65" w:rsidRDefault="008B5C65">
      <w:pPr>
        <w:pStyle w:val="CommentText"/>
      </w:pPr>
      <w:r>
        <w:rPr>
          <w:rStyle w:val="CommentReference"/>
        </w:rPr>
        <w:annotationRef/>
      </w:r>
      <w:r w:rsidR="00186A98">
        <w:t>Please customiz</w:t>
      </w:r>
      <w:r w:rsidR="00F2114E">
        <w:t>e for your C</w:t>
      </w:r>
      <w:r>
        <w:t>ompany regarding the actual marketing activities, the applicable legal basis (consent or legitimate interest) and ris</w:t>
      </w:r>
      <w:r w:rsidR="00F2114E">
        <w:t>ks that the C</w:t>
      </w:r>
      <w:r w:rsidR="003178FD">
        <w:t>ompany would take.</w:t>
      </w:r>
    </w:p>
  </w:comment>
  <w:comment w:id="19" w:author="Baker &amp; McKenzie" w:date="2020-02-26T23:52:00Z" w:initials="BM">
    <w:p w14:paraId="2F6A2FEB" w14:textId="4A1BBF41" w:rsidR="00F2114E" w:rsidRDefault="00F2114E">
      <w:pPr>
        <w:pStyle w:val="CommentText"/>
      </w:pPr>
      <w:r>
        <w:rPr>
          <w:rStyle w:val="CommentReference"/>
        </w:rPr>
        <w:annotationRef/>
      </w:r>
      <w:r>
        <w:t>Company to further customize the list of data recipients.</w:t>
      </w:r>
    </w:p>
  </w:comment>
  <w:comment w:id="21" w:author="Baker &amp; McKenzie" w:date="2020-02-26T23:47:00Z" w:initials="BM">
    <w:p w14:paraId="037897FB" w14:textId="3D8B1133" w:rsidR="00D113B0" w:rsidRDefault="00D113B0" w:rsidP="00D113B0">
      <w:pPr>
        <w:pStyle w:val="CommentText"/>
      </w:pPr>
      <w:r>
        <w:rPr>
          <w:rStyle w:val="CommentReference"/>
        </w:rPr>
        <w:annotationRef/>
      </w:r>
      <w:r>
        <w:t xml:space="preserve">Company to further customize as to whether </w:t>
      </w:r>
      <w:r w:rsidR="00637552">
        <w:t xml:space="preserve">the Company has policy to accept </w:t>
      </w:r>
      <w:r>
        <w:t xml:space="preserve">customers </w:t>
      </w:r>
      <w:r w:rsidR="00637552">
        <w:t>who are</w:t>
      </w:r>
      <w:r>
        <w:t xml:space="preserve"> minors, quasi-incompetent</w:t>
      </w:r>
      <w:r w:rsidR="00781AD9">
        <w:t>, or incompetent persons.</w:t>
      </w:r>
      <w:r>
        <w:t xml:space="preserve"> </w:t>
      </w:r>
    </w:p>
  </w:comment>
  <w:comment w:id="22" w:author="Baker &amp; McKenzie" w:date="2020-02-26T23:46:00Z" w:initials="BM">
    <w:p w14:paraId="0D443517" w14:textId="4BFEA7CF" w:rsidR="00D113B0" w:rsidRDefault="00D113B0">
      <w:pPr>
        <w:pStyle w:val="CommentText"/>
      </w:pPr>
      <w:r>
        <w:rPr>
          <w:rStyle w:val="CommentReference"/>
        </w:rPr>
        <w:annotationRef/>
      </w:r>
      <w:r>
        <w:t>Company to further customize.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2A3D28F" w15:done="0"/>
  <w15:commentEx w15:paraId="41D1B53B" w15:done="0"/>
  <w15:commentEx w15:paraId="252266E3" w15:done="0"/>
  <w15:commentEx w15:paraId="33D1CCC3" w15:done="0"/>
  <w15:commentEx w15:paraId="12A91475" w15:done="0"/>
  <w15:commentEx w15:paraId="7B828825" w15:done="0"/>
  <w15:commentEx w15:paraId="59ADE3C2" w15:done="0"/>
  <w15:commentEx w15:paraId="7F076E1A" w15:done="0"/>
  <w15:commentEx w15:paraId="3CFEE4E1" w15:done="0"/>
  <w15:commentEx w15:paraId="2F6A2FEB" w15:done="0"/>
  <w15:commentEx w15:paraId="037897FB" w15:done="0"/>
  <w15:commentEx w15:paraId="0D44351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173ED7" w14:textId="77777777" w:rsidR="007C1E6D" w:rsidRDefault="007C1E6D" w:rsidP="00A30B69">
      <w:r>
        <w:separator/>
      </w:r>
    </w:p>
  </w:endnote>
  <w:endnote w:type="continuationSeparator" w:id="0">
    <w:p w14:paraId="0CBDEE68" w14:textId="77777777" w:rsidR="007C1E6D" w:rsidRDefault="007C1E6D" w:rsidP="00A30B69">
      <w:r>
        <w:continuationSeparator/>
      </w:r>
    </w:p>
  </w:endnote>
  <w:endnote w:type="continuationNotice" w:id="1">
    <w:p w14:paraId="74F78267" w14:textId="77777777" w:rsidR="007C1E6D" w:rsidRDefault="007C1E6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Black">
    <w:panose1 w:val="020B0A04020102020204"/>
    <w:charset w:val="00"/>
    <w:family w:val="swiss"/>
    <w:pitch w:val="variable"/>
    <w:sig w:usb0="A00002AF" w:usb1="400078FB" w:usb2="00000000" w:usb3="00000000" w:csb0="0000009F" w:csb1="00000000"/>
  </w:font>
  <w:font w:name="Arial Bold">
    <w:panose1 w:val="020B0704020202020204"/>
    <w:charset w:val="00"/>
    <w:family w:val="auto"/>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35C6E" w14:textId="5B0C159B" w:rsidR="00D55B36" w:rsidRDefault="00D55B36" w:rsidP="00D55B36">
    <w:pPr>
      <w:pStyle w:val="Footer"/>
      <w:jc w:val="center"/>
    </w:pPr>
    <w:r>
      <w:rPr>
        <w:rFonts w:asciiTheme="minorHAnsi" w:hAnsiTheme="minorHAnsi" w:cstheme="minorHAnsi"/>
        <w:b/>
        <w:bCs/>
        <w:i/>
        <w:iCs/>
        <w:sz w:val="22"/>
        <w:lang w:val="en-GB"/>
      </w:rPr>
      <w:t>[Remark</w:t>
    </w:r>
    <w:r w:rsidRPr="005E4EC1">
      <w:rPr>
        <w:rFonts w:asciiTheme="minorHAnsi" w:hAnsiTheme="minorHAnsi" w:cstheme="minorHAnsi"/>
        <w:b/>
        <w:bCs/>
        <w:i/>
        <w:iCs/>
        <w:sz w:val="22"/>
        <w:lang w:val="en-GB"/>
      </w:rPr>
      <w:t xml:space="preserve">: </w:t>
    </w:r>
    <w:r>
      <w:rPr>
        <w:rFonts w:asciiTheme="minorHAnsi" w:hAnsiTheme="minorHAnsi" w:cstheme="minorHAnsi"/>
        <w:i/>
        <w:iCs/>
        <w:sz w:val="22"/>
        <w:lang w:val="en-GB"/>
      </w:rPr>
      <w:t>This is a template for ASCO, subject to</w:t>
    </w:r>
    <w:r w:rsidRPr="005E4EC1">
      <w:rPr>
        <w:rFonts w:asciiTheme="minorHAnsi" w:hAnsiTheme="minorHAnsi" w:cstheme="minorHAnsi"/>
        <w:i/>
        <w:iCs/>
        <w:sz w:val="22"/>
        <w:lang w:val="en-GB"/>
      </w:rPr>
      <w:t xml:space="preserve"> </w:t>
    </w:r>
    <w:r>
      <w:rPr>
        <w:rFonts w:asciiTheme="minorHAnsi" w:hAnsiTheme="minorHAnsi" w:cstheme="minorHAnsi"/>
        <w:i/>
        <w:iCs/>
        <w:sz w:val="22"/>
        <w:lang w:val="en-GB"/>
      </w:rPr>
      <w:t>c</w:t>
    </w:r>
    <w:r w:rsidRPr="005E4EC1">
      <w:rPr>
        <w:rFonts w:asciiTheme="minorHAnsi" w:hAnsiTheme="minorHAnsi" w:cstheme="minorHAnsi"/>
        <w:i/>
        <w:iCs/>
        <w:sz w:val="22"/>
        <w:lang w:val="en-GB"/>
      </w:rPr>
      <w:t>ustomization for further use.</w:t>
    </w:r>
    <w:r w:rsidRPr="005E4EC1">
      <w:rPr>
        <w:rFonts w:asciiTheme="minorHAnsi" w:hAnsiTheme="minorHAnsi" w:cstheme="minorHAnsi"/>
        <w:b/>
        <w:bCs/>
        <w:i/>
        <w:iCs/>
        <w:sz w:val="22"/>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F7F3BF" w14:textId="77777777" w:rsidR="007C1E6D" w:rsidRDefault="007C1E6D" w:rsidP="00A30B69">
      <w:r>
        <w:separator/>
      </w:r>
    </w:p>
  </w:footnote>
  <w:footnote w:type="continuationSeparator" w:id="0">
    <w:p w14:paraId="02405024" w14:textId="77777777" w:rsidR="007C1E6D" w:rsidRDefault="007C1E6D" w:rsidP="00A30B69">
      <w:r>
        <w:continuationSeparator/>
      </w:r>
    </w:p>
  </w:footnote>
  <w:footnote w:type="continuationNotice" w:id="1">
    <w:p w14:paraId="0E105591" w14:textId="77777777" w:rsidR="007C1E6D" w:rsidRDefault="007C1E6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792A95" w14:textId="42EABAD4" w:rsidR="00550BA3" w:rsidRPr="00A30B69" w:rsidRDefault="00550BA3">
    <w:pPr>
      <w:pStyle w:val="Header"/>
      <w:rPr>
        <w:i/>
        <w:iCs/>
        <w:lang w:val="en-US"/>
      </w:rPr>
    </w:pPr>
    <w:r>
      <w:rPr>
        <w:i/>
        <w:iCs/>
        <w:lang w:val="en-US"/>
      </w:rPr>
      <w:tab/>
    </w:r>
    <w:r>
      <w:rPr>
        <w:i/>
        <w:iCs/>
        <w:lang w:val="en-US"/>
      </w:rPr>
      <w:tab/>
      <w:t xml:space="preserve">(First draft as of </w:t>
    </w:r>
    <w:r w:rsidR="003234C5">
      <w:rPr>
        <w:i/>
        <w:iCs/>
        <w:lang w:val="en-US"/>
      </w:rPr>
      <w:t>2 March</w:t>
    </w:r>
    <w:r w:rsidRPr="006B0BFA">
      <w:rPr>
        <w:i/>
        <w:iCs/>
        <w:lang w:val="en-US"/>
      </w:rPr>
      <w:t xml:space="preserve"> 2020</w:t>
    </w:r>
    <w:r>
      <w:rPr>
        <w:i/>
        <w:iCs/>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9530C344"/>
    <w:lvl w:ilvl="0">
      <w:start w:val="1"/>
      <w:numFmt w:val="decimal"/>
      <w:lvlText w:val="%1."/>
      <w:lvlJc w:val="left"/>
      <w:pPr>
        <w:tabs>
          <w:tab w:val="num" w:pos="1440"/>
        </w:tabs>
        <w:ind w:left="1440" w:hanging="360"/>
      </w:pPr>
    </w:lvl>
  </w:abstractNum>
  <w:abstractNum w:abstractNumId="1" w15:restartNumberingAfterBreak="0">
    <w:nsid w:val="FFFFFF7E"/>
    <w:multiLevelType w:val="singleLevel"/>
    <w:tmpl w:val="2C700B74"/>
    <w:lvl w:ilvl="0">
      <w:start w:val="1"/>
      <w:numFmt w:val="decimal"/>
      <w:lvlText w:val="%1."/>
      <w:lvlJc w:val="left"/>
      <w:pPr>
        <w:tabs>
          <w:tab w:val="num" w:pos="1080"/>
        </w:tabs>
        <w:ind w:left="1080" w:hanging="360"/>
      </w:pPr>
    </w:lvl>
  </w:abstractNum>
  <w:abstractNum w:abstractNumId="2" w15:restartNumberingAfterBreak="0">
    <w:nsid w:val="FFFFFF7F"/>
    <w:multiLevelType w:val="singleLevel"/>
    <w:tmpl w:val="74D82198"/>
    <w:lvl w:ilvl="0">
      <w:start w:val="1"/>
      <w:numFmt w:val="decimal"/>
      <w:lvlText w:val="%1."/>
      <w:lvlJc w:val="left"/>
      <w:pPr>
        <w:tabs>
          <w:tab w:val="num" w:pos="720"/>
        </w:tabs>
        <w:ind w:left="720" w:hanging="360"/>
      </w:pPr>
    </w:lvl>
  </w:abstractNum>
  <w:abstractNum w:abstractNumId="3" w15:restartNumberingAfterBreak="0">
    <w:nsid w:val="FFFFFF88"/>
    <w:multiLevelType w:val="singleLevel"/>
    <w:tmpl w:val="DD80237A"/>
    <w:lvl w:ilvl="0">
      <w:start w:val="1"/>
      <w:numFmt w:val="decimal"/>
      <w:lvlText w:val="%1."/>
      <w:lvlJc w:val="left"/>
      <w:pPr>
        <w:tabs>
          <w:tab w:val="num" w:pos="360"/>
        </w:tabs>
        <w:ind w:left="360" w:hanging="360"/>
      </w:pPr>
    </w:lvl>
  </w:abstractNum>
  <w:abstractNum w:abstractNumId="4" w15:restartNumberingAfterBreak="0">
    <w:nsid w:val="02D00F77"/>
    <w:multiLevelType w:val="hybridMultilevel"/>
    <w:tmpl w:val="232CCEA4"/>
    <w:lvl w:ilvl="0" w:tplc="4EB4DF40">
      <w:start w:val="1"/>
      <w:numFmt w:val="lowerLetter"/>
      <w:lvlText w:val="(%1)"/>
      <w:lvlJc w:val="left"/>
      <w:pPr>
        <w:ind w:left="720" w:hanging="72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F127C"/>
    <w:multiLevelType w:val="hybridMultilevel"/>
    <w:tmpl w:val="143CB8BA"/>
    <w:lvl w:ilvl="0" w:tplc="70D6394A">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3E220DA"/>
    <w:multiLevelType w:val="hybridMultilevel"/>
    <w:tmpl w:val="54664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3467CF"/>
    <w:multiLevelType w:val="hybridMultilevel"/>
    <w:tmpl w:val="944CA3E8"/>
    <w:lvl w:ilvl="0" w:tplc="413028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96C1985"/>
    <w:multiLevelType w:val="multilevel"/>
    <w:tmpl w:val="D70EC034"/>
    <w:styleLink w:val="BMSchedules"/>
    <w:lvl w:ilvl="0">
      <w:start w:val="1"/>
      <w:numFmt w:val="none"/>
      <w:lvlRestart w:val="0"/>
      <w:pStyle w:val="SchH1"/>
      <w:suff w:val="nothing"/>
      <w:lvlText w:val="%1"/>
      <w:lvlJc w:val="left"/>
      <w:pPr>
        <w:ind w:left="0" w:firstLine="0"/>
      </w:pPr>
      <w:rPr>
        <w:rFonts w:hint="default"/>
      </w:rPr>
    </w:lvl>
    <w:lvl w:ilvl="1">
      <w:start w:val="1"/>
      <w:numFmt w:val="decimal"/>
      <w:pStyle w:val="SchH2"/>
      <w:lvlText w:val="%1%2."/>
      <w:lvlJc w:val="left"/>
      <w:pPr>
        <w:tabs>
          <w:tab w:val="num" w:pos="709"/>
        </w:tabs>
        <w:ind w:left="709" w:hanging="709"/>
      </w:pPr>
      <w:rPr>
        <w:rFonts w:hint="default"/>
      </w:rPr>
    </w:lvl>
    <w:lvl w:ilvl="2">
      <w:start w:val="1"/>
      <w:numFmt w:val="decimal"/>
      <w:pStyle w:val="SchH3"/>
      <w:lvlText w:val="%2.%3"/>
      <w:lvlJc w:val="left"/>
      <w:pPr>
        <w:tabs>
          <w:tab w:val="num" w:pos="709"/>
        </w:tabs>
        <w:ind w:left="709" w:hanging="709"/>
      </w:pPr>
      <w:rPr>
        <w:rFonts w:hint="default"/>
      </w:rPr>
    </w:lvl>
    <w:lvl w:ilvl="3">
      <w:start w:val="1"/>
      <w:numFmt w:val="lowerLetter"/>
      <w:pStyle w:val="SchH4"/>
      <w:lvlText w:val="(%4)"/>
      <w:lvlJc w:val="left"/>
      <w:pPr>
        <w:tabs>
          <w:tab w:val="num" w:pos="1418"/>
        </w:tabs>
        <w:ind w:left="1418" w:hanging="709"/>
      </w:pPr>
      <w:rPr>
        <w:rFonts w:hint="default"/>
      </w:rPr>
    </w:lvl>
    <w:lvl w:ilvl="4">
      <w:start w:val="1"/>
      <w:numFmt w:val="lowerRoman"/>
      <w:pStyle w:val="SchH5"/>
      <w:lvlText w:val="(%5)"/>
      <w:lvlJc w:val="left"/>
      <w:pPr>
        <w:tabs>
          <w:tab w:val="num" w:pos="2126"/>
        </w:tabs>
        <w:ind w:left="2126" w:hanging="708"/>
      </w:pPr>
      <w:rPr>
        <w:rFonts w:hint="default"/>
      </w:rPr>
    </w:lvl>
    <w:lvl w:ilvl="5">
      <w:start w:val="1"/>
      <w:numFmt w:val="upperLetter"/>
      <w:pStyle w:val="SchH6"/>
      <w:lvlText w:val="(%6)"/>
      <w:lvlJc w:val="left"/>
      <w:pPr>
        <w:tabs>
          <w:tab w:val="num" w:pos="2835"/>
        </w:tabs>
        <w:ind w:left="2835" w:hanging="709"/>
      </w:pPr>
      <w:rPr>
        <w:rFonts w:hint="default"/>
      </w:rPr>
    </w:lvl>
    <w:lvl w:ilvl="6">
      <w:start w:val="1"/>
      <w:numFmt w:val="decimal"/>
      <w:lvlText w:val="(%7)"/>
      <w:lvlJc w:val="left"/>
      <w:pPr>
        <w:tabs>
          <w:tab w:val="num" w:pos="3544"/>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9" w15:restartNumberingAfterBreak="0">
    <w:nsid w:val="099F52AB"/>
    <w:multiLevelType w:val="multilevel"/>
    <w:tmpl w:val="D70EC034"/>
    <w:numStyleLink w:val="BMSchedules"/>
  </w:abstractNum>
  <w:abstractNum w:abstractNumId="10" w15:restartNumberingAfterBreak="0">
    <w:nsid w:val="0F4D427E"/>
    <w:multiLevelType w:val="hybridMultilevel"/>
    <w:tmpl w:val="4884800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8A70B0"/>
    <w:multiLevelType w:val="hybridMultilevel"/>
    <w:tmpl w:val="553406A6"/>
    <w:lvl w:ilvl="0" w:tplc="4EB4DF40">
      <w:start w:val="1"/>
      <w:numFmt w:val="lowerLetter"/>
      <w:lvlText w:val="(%1)"/>
      <w:lvlJc w:val="left"/>
      <w:pPr>
        <w:ind w:left="1800" w:hanging="360"/>
      </w:pPr>
      <w:rPr>
        <w:rFonts w:hint="default"/>
        <w:b w:val="0"/>
      </w:rPr>
    </w:lvl>
    <w:lvl w:ilvl="1" w:tplc="A83EF69E">
      <w:start w:val="1"/>
      <w:numFmt w:val="lowerRoman"/>
      <w:lvlText w:val="(%2)"/>
      <w:lvlJc w:val="left"/>
      <w:pPr>
        <w:ind w:left="2520" w:hanging="360"/>
      </w:pPr>
      <w:rPr>
        <w:rFonts w:ascii="Times New Roman" w:eastAsia="Times New Roman" w:hAnsi="Times New Roman" w:cs="Times New Roman" w:hint="default"/>
        <w:spacing w:val="0"/>
        <w:w w:val="100"/>
        <w:sz w:val="22"/>
        <w:szCs w:val="22"/>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1BE28D7"/>
    <w:multiLevelType w:val="hybridMultilevel"/>
    <w:tmpl w:val="F3B6362C"/>
    <w:lvl w:ilvl="0" w:tplc="B206003A">
      <w:start w:val="1"/>
      <w:numFmt w:val="upperLetter"/>
      <w:pStyle w:val="Recital"/>
      <w:lvlText w:val="%1"/>
      <w:lvlJc w:val="left"/>
      <w:pPr>
        <w:tabs>
          <w:tab w:val="num" w:pos="709"/>
        </w:tabs>
        <w:ind w:left="709" w:hanging="709"/>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22165F62"/>
    <w:multiLevelType w:val="hybridMultilevel"/>
    <w:tmpl w:val="8438D408"/>
    <w:lvl w:ilvl="0" w:tplc="04090011">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26985FFD"/>
    <w:multiLevelType w:val="multilevel"/>
    <w:tmpl w:val="56AC8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3F6362"/>
    <w:multiLevelType w:val="hybridMultilevel"/>
    <w:tmpl w:val="FE942D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3C18E0"/>
    <w:multiLevelType w:val="hybridMultilevel"/>
    <w:tmpl w:val="25EC4B1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EB3E8A"/>
    <w:multiLevelType w:val="hybridMultilevel"/>
    <w:tmpl w:val="80D62798"/>
    <w:lvl w:ilvl="0" w:tplc="4EB4DF40">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1C7A27"/>
    <w:multiLevelType w:val="hybridMultilevel"/>
    <w:tmpl w:val="06924C16"/>
    <w:lvl w:ilvl="0" w:tplc="1434604E">
      <w:start w:val="1"/>
      <w:numFmt w:val="bullet"/>
      <w:lvlText w:val=""/>
      <w:lvlJc w:val="left"/>
      <w:pPr>
        <w:tabs>
          <w:tab w:val="num" w:pos="357"/>
        </w:tabs>
        <w:ind w:left="357" w:hanging="35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451C4C"/>
    <w:multiLevelType w:val="multilevel"/>
    <w:tmpl w:val="7B24B224"/>
    <w:styleLink w:val="BMHeadings"/>
    <w:lvl w:ilvl="0">
      <w:start w:val="1"/>
      <w:numFmt w:val="none"/>
      <w:pStyle w:val="Heading1"/>
      <w:suff w:val="nothing"/>
      <w:lvlText w:val=""/>
      <w:lvlJc w:val="left"/>
      <w:pPr>
        <w:ind w:left="0" w:firstLine="0"/>
      </w:pPr>
      <w:rPr>
        <w:rFonts w:hint="default"/>
      </w:rPr>
    </w:lvl>
    <w:lvl w:ilvl="1">
      <w:start w:val="1"/>
      <w:numFmt w:val="decimal"/>
      <w:pStyle w:val="Heading2"/>
      <w:lvlText w:val="%2."/>
      <w:lvlJc w:val="left"/>
      <w:pPr>
        <w:tabs>
          <w:tab w:val="num" w:pos="709"/>
        </w:tabs>
        <w:ind w:left="709" w:hanging="709"/>
      </w:pPr>
      <w:rPr>
        <w:rFonts w:hint="default"/>
      </w:rPr>
    </w:lvl>
    <w:lvl w:ilvl="2">
      <w:start w:val="1"/>
      <w:numFmt w:val="decimal"/>
      <w:pStyle w:val="Heading3"/>
      <w:lvlText w:val="%2.%3"/>
      <w:lvlJc w:val="left"/>
      <w:pPr>
        <w:tabs>
          <w:tab w:val="num" w:pos="709"/>
        </w:tabs>
        <w:ind w:left="709" w:hanging="709"/>
      </w:pPr>
      <w:rPr>
        <w:rFonts w:hint="default"/>
      </w:rPr>
    </w:lvl>
    <w:lvl w:ilvl="3">
      <w:start w:val="1"/>
      <w:numFmt w:val="lowerLetter"/>
      <w:pStyle w:val="Heading4"/>
      <w:lvlText w:val="(%4)"/>
      <w:lvlJc w:val="left"/>
      <w:pPr>
        <w:tabs>
          <w:tab w:val="num" w:pos="1418"/>
        </w:tabs>
        <w:ind w:left="1418" w:hanging="709"/>
      </w:pPr>
      <w:rPr>
        <w:rFonts w:hint="default"/>
      </w:rPr>
    </w:lvl>
    <w:lvl w:ilvl="4">
      <w:start w:val="1"/>
      <w:numFmt w:val="lowerRoman"/>
      <w:pStyle w:val="Heading5"/>
      <w:lvlText w:val="(%5)"/>
      <w:lvlJc w:val="left"/>
      <w:pPr>
        <w:tabs>
          <w:tab w:val="num" w:pos="2126"/>
        </w:tabs>
        <w:ind w:left="2126" w:hanging="708"/>
      </w:pPr>
      <w:rPr>
        <w:rFonts w:hint="default"/>
      </w:rPr>
    </w:lvl>
    <w:lvl w:ilvl="5">
      <w:start w:val="1"/>
      <w:numFmt w:val="upperLetter"/>
      <w:pStyle w:val="Heading6"/>
      <w:lvlText w:val="(%6)"/>
      <w:lvlJc w:val="left"/>
      <w:pPr>
        <w:tabs>
          <w:tab w:val="num" w:pos="2835"/>
        </w:tabs>
        <w:ind w:left="2835" w:hanging="709"/>
      </w:pPr>
      <w:rPr>
        <w:rFonts w:hint="default"/>
      </w:rPr>
    </w:lvl>
    <w:lvl w:ilvl="6">
      <w:start w:val="1"/>
      <w:numFmt w:val="decimal"/>
      <w:pStyle w:val="Heading7"/>
      <w:lvlText w:val="(%7)"/>
      <w:lvlJc w:val="left"/>
      <w:pPr>
        <w:tabs>
          <w:tab w:val="num" w:pos="2835"/>
        </w:tabs>
        <w:ind w:left="3544" w:hanging="709"/>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0" w15:restartNumberingAfterBreak="0">
    <w:nsid w:val="328D7FA8"/>
    <w:multiLevelType w:val="multilevel"/>
    <w:tmpl w:val="46DCE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FE6599"/>
    <w:multiLevelType w:val="hybridMultilevel"/>
    <w:tmpl w:val="C78CFF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665D3F"/>
    <w:multiLevelType w:val="hybridMultilevel"/>
    <w:tmpl w:val="54664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2B7213"/>
    <w:multiLevelType w:val="hybridMultilevel"/>
    <w:tmpl w:val="60CE1876"/>
    <w:lvl w:ilvl="0" w:tplc="4EB4DF40">
      <w:start w:val="1"/>
      <w:numFmt w:val="lowerLetter"/>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9056A5"/>
    <w:multiLevelType w:val="hybridMultilevel"/>
    <w:tmpl w:val="B71AE170"/>
    <w:lvl w:ilvl="0" w:tplc="4EB4DF40">
      <w:start w:val="1"/>
      <w:numFmt w:val="lowerLetter"/>
      <w:lvlText w:val="(%1)"/>
      <w:lvlJc w:val="left"/>
      <w:pPr>
        <w:ind w:left="1080" w:hanging="360"/>
      </w:pPr>
      <w:rPr>
        <w:rFonts w:hint="default"/>
        <w:b w:val="0"/>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0622118"/>
    <w:multiLevelType w:val="multilevel"/>
    <w:tmpl w:val="F492126A"/>
    <w:styleLink w:val="BMListNumbers"/>
    <w:lvl w:ilvl="0">
      <w:start w:val="1"/>
      <w:numFmt w:val="decimal"/>
      <w:pStyle w:val="ListNumber"/>
      <w:lvlText w:val="%1."/>
      <w:lvlJc w:val="left"/>
      <w:pPr>
        <w:tabs>
          <w:tab w:val="num" w:pos="709"/>
        </w:tabs>
        <w:ind w:left="709" w:hanging="709"/>
      </w:pPr>
      <w:rPr>
        <w:rFonts w:hint="default"/>
      </w:rPr>
    </w:lvl>
    <w:lvl w:ilvl="1">
      <w:start w:val="1"/>
      <w:numFmt w:val="lowerLetter"/>
      <w:lvlRestart w:val="0"/>
      <w:pStyle w:val="ListNumber2"/>
      <w:lvlText w:val="(%2)"/>
      <w:lvlJc w:val="left"/>
      <w:pPr>
        <w:tabs>
          <w:tab w:val="num" w:pos="1418"/>
        </w:tabs>
        <w:ind w:left="1418" w:hanging="709"/>
      </w:pPr>
      <w:rPr>
        <w:rFonts w:hint="default"/>
      </w:rPr>
    </w:lvl>
    <w:lvl w:ilvl="2">
      <w:start w:val="1"/>
      <w:numFmt w:val="lowerRoman"/>
      <w:lvlRestart w:val="0"/>
      <w:pStyle w:val="ListNumber3"/>
      <w:lvlText w:val="(%3)"/>
      <w:lvlJc w:val="left"/>
      <w:pPr>
        <w:tabs>
          <w:tab w:val="num" w:pos="2126"/>
        </w:tabs>
        <w:ind w:left="2126" w:hanging="708"/>
      </w:pPr>
      <w:rPr>
        <w:rFonts w:hint="default"/>
      </w:rPr>
    </w:lvl>
    <w:lvl w:ilvl="3">
      <w:start w:val="1"/>
      <w:numFmt w:val="upperLetter"/>
      <w:lvlRestart w:val="0"/>
      <w:pStyle w:val="ListNumber4"/>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6" w15:restartNumberingAfterBreak="0">
    <w:nsid w:val="40E9747B"/>
    <w:multiLevelType w:val="hybridMultilevel"/>
    <w:tmpl w:val="B9E638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B4B5F"/>
    <w:multiLevelType w:val="hybridMultilevel"/>
    <w:tmpl w:val="FD043940"/>
    <w:lvl w:ilvl="0" w:tplc="754EBCA0">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B34ABF"/>
    <w:multiLevelType w:val="hybridMultilevel"/>
    <w:tmpl w:val="8C98442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FC3910"/>
    <w:multiLevelType w:val="multilevel"/>
    <w:tmpl w:val="7B24B224"/>
    <w:numStyleLink w:val="BMHeadings"/>
  </w:abstractNum>
  <w:abstractNum w:abstractNumId="30" w15:restartNumberingAfterBreak="0">
    <w:nsid w:val="4901721F"/>
    <w:multiLevelType w:val="hybridMultilevel"/>
    <w:tmpl w:val="88104138"/>
    <w:lvl w:ilvl="0" w:tplc="4EB4DF40">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7C537A"/>
    <w:multiLevelType w:val="multilevel"/>
    <w:tmpl w:val="F81835CC"/>
    <w:styleLink w:val="BMDefinitions"/>
    <w:lvl w:ilvl="0">
      <w:start w:val="1"/>
      <w:numFmt w:val="none"/>
      <w:pStyle w:val="DefinitionParagraph"/>
      <w:suff w:val="nothing"/>
      <w:lvlText w:val=""/>
      <w:lvlJc w:val="left"/>
      <w:pPr>
        <w:ind w:left="709" w:firstLine="0"/>
      </w:pPr>
      <w:rPr>
        <w:rFonts w:hint="default"/>
      </w:rPr>
    </w:lvl>
    <w:lvl w:ilvl="1">
      <w:start w:val="1"/>
      <w:numFmt w:val="lowerLetter"/>
      <w:lvlText w:val="(%2)"/>
      <w:lvlJc w:val="left"/>
      <w:pPr>
        <w:tabs>
          <w:tab w:val="num" w:pos="1418"/>
        </w:tabs>
        <w:ind w:left="1418" w:hanging="709"/>
      </w:pPr>
      <w:rPr>
        <w:rFonts w:hint="default"/>
      </w:rPr>
    </w:lvl>
    <w:lvl w:ilvl="2">
      <w:start w:val="1"/>
      <w:numFmt w:val="lowerRoman"/>
      <w:lvlText w:val="(%3)"/>
      <w:lvlJc w:val="left"/>
      <w:pPr>
        <w:tabs>
          <w:tab w:val="num" w:pos="2126"/>
        </w:tabs>
        <w:ind w:left="2126" w:hanging="708"/>
      </w:pPr>
      <w:rPr>
        <w:rFonts w:hint="default"/>
      </w:rPr>
    </w:lvl>
    <w:lvl w:ilvl="3">
      <w:start w:val="1"/>
      <w:numFmt w:val="upperLetter"/>
      <w:lvlText w:val="(%4)"/>
      <w:lvlJc w:val="left"/>
      <w:pPr>
        <w:tabs>
          <w:tab w:val="num" w:pos="2835"/>
        </w:tabs>
        <w:ind w:left="2835" w:hanging="709"/>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32" w15:restartNumberingAfterBreak="0">
    <w:nsid w:val="54D958A4"/>
    <w:multiLevelType w:val="hybridMultilevel"/>
    <w:tmpl w:val="BD3AF3FE"/>
    <w:lvl w:ilvl="0" w:tplc="028E45DA">
      <w:start w:val="1"/>
      <w:numFmt w:val="decimal"/>
      <w:lvlText w:val="(%1)"/>
      <w:lvlJc w:val="left"/>
      <w:pPr>
        <w:tabs>
          <w:tab w:val="num" w:pos="720"/>
        </w:tabs>
        <w:ind w:left="720" w:hanging="360"/>
      </w:pPr>
    </w:lvl>
    <w:lvl w:ilvl="1" w:tplc="3C5C028C" w:tentative="1">
      <w:start w:val="1"/>
      <w:numFmt w:val="decimal"/>
      <w:lvlText w:val="(%2)"/>
      <w:lvlJc w:val="left"/>
      <w:pPr>
        <w:tabs>
          <w:tab w:val="num" w:pos="1440"/>
        </w:tabs>
        <w:ind w:left="1440" w:hanging="360"/>
      </w:pPr>
    </w:lvl>
    <w:lvl w:ilvl="2" w:tplc="19B6B2DE" w:tentative="1">
      <w:start w:val="1"/>
      <w:numFmt w:val="decimal"/>
      <w:lvlText w:val="(%3)"/>
      <w:lvlJc w:val="left"/>
      <w:pPr>
        <w:tabs>
          <w:tab w:val="num" w:pos="2160"/>
        </w:tabs>
        <w:ind w:left="2160" w:hanging="360"/>
      </w:pPr>
    </w:lvl>
    <w:lvl w:ilvl="3" w:tplc="6CAA1180" w:tentative="1">
      <w:start w:val="1"/>
      <w:numFmt w:val="decimal"/>
      <w:lvlText w:val="(%4)"/>
      <w:lvlJc w:val="left"/>
      <w:pPr>
        <w:tabs>
          <w:tab w:val="num" w:pos="2880"/>
        </w:tabs>
        <w:ind w:left="2880" w:hanging="360"/>
      </w:pPr>
    </w:lvl>
    <w:lvl w:ilvl="4" w:tplc="DCB6EAD6" w:tentative="1">
      <w:start w:val="1"/>
      <w:numFmt w:val="decimal"/>
      <w:lvlText w:val="(%5)"/>
      <w:lvlJc w:val="left"/>
      <w:pPr>
        <w:tabs>
          <w:tab w:val="num" w:pos="3600"/>
        </w:tabs>
        <w:ind w:left="3600" w:hanging="360"/>
      </w:pPr>
    </w:lvl>
    <w:lvl w:ilvl="5" w:tplc="CCAEBBEA" w:tentative="1">
      <w:start w:val="1"/>
      <w:numFmt w:val="decimal"/>
      <w:lvlText w:val="(%6)"/>
      <w:lvlJc w:val="left"/>
      <w:pPr>
        <w:tabs>
          <w:tab w:val="num" w:pos="4320"/>
        </w:tabs>
        <w:ind w:left="4320" w:hanging="360"/>
      </w:pPr>
    </w:lvl>
    <w:lvl w:ilvl="6" w:tplc="7CCAF02C" w:tentative="1">
      <w:start w:val="1"/>
      <w:numFmt w:val="decimal"/>
      <w:lvlText w:val="(%7)"/>
      <w:lvlJc w:val="left"/>
      <w:pPr>
        <w:tabs>
          <w:tab w:val="num" w:pos="5040"/>
        </w:tabs>
        <w:ind w:left="5040" w:hanging="360"/>
      </w:pPr>
    </w:lvl>
    <w:lvl w:ilvl="7" w:tplc="886AC6B6" w:tentative="1">
      <w:start w:val="1"/>
      <w:numFmt w:val="decimal"/>
      <w:lvlText w:val="(%8)"/>
      <w:lvlJc w:val="left"/>
      <w:pPr>
        <w:tabs>
          <w:tab w:val="num" w:pos="5760"/>
        </w:tabs>
        <w:ind w:left="5760" w:hanging="360"/>
      </w:pPr>
    </w:lvl>
    <w:lvl w:ilvl="8" w:tplc="B22835FA" w:tentative="1">
      <w:start w:val="1"/>
      <w:numFmt w:val="decimal"/>
      <w:lvlText w:val="(%9)"/>
      <w:lvlJc w:val="left"/>
      <w:pPr>
        <w:tabs>
          <w:tab w:val="num" w:pos="6480"/>
        </w:tabs>
        <w:ind w:left="6480" w:hanging="360"/>
      </w:pPr>
    </w:lvl>
  </w:abstractNum>
  <w:abstractNum w:abstractNumId="33" w15:restartNumberingAfterBreak="0">
    <w:nsid w:val="581C76C9"/>
    <w:multiLevelType w:val="hybridMultilevel"/>
    <w:tmpl w:val="7DB623B0"/>
    <w:lvl w:ilvl="0" w:tplc="6414D8D6">
      <w:start w:val="1"/>
      <w:numFmt w:val="decimal"/>
      <w:lvlText w:val="(%1)"/>
      <w:lvlJc w:val="left"/>
      <w:pPr>
        <w:tabs>
          <w:tab w:val="num" w:pos="720"/>
        </w:tabs>
        <w:ind w:left="720" w:hanging="360"/>
      </w:pPr>
    </w:lvl>
    <w:lvl w:ilvl="1" w:tplc="32240F62" w:tentative="1">
      <w:start w:val="1"/>
      <w:numFmt w:val="decimal"/>
      <w:lvlText w:val="(%2)"/>
      <w:lvlJc w:val="left"/>
      <w:pPr>
        <w:tabs>
          <w:tab w:val="num" w:pos="1440"/>
        </w:tabs>
        <w:ind w:left="1440" w:hanging="360"/>
      </w:pPr>
    </w:lvl>
    <w:lvl w:ilvl="2" w:tplc="A5F64750" w:tentative="1">
      <w:start w:val="1"/>
      <w:numFmt w:val="decimal"/>
      <w:lvlText w:val="(%3)"/>
      <w:lvlJc w:val="left"/>
      <w:pPr>
        <w:tabs>
          <w:tab w:val="num" w:pos="2160"/>
        </w:tabs>
        <w:ind w:left="2160" w:hanging="360"/>
      </w:pPr>
    </w:lvl>
    <w:lvl w:ilvl="3" w:tplc="40A2F69C" w:tentative="1">
      <w:start w:val="1"/>
      <w:numFmt w:val="decimal"/>
      <w:lvlText w:val="(%4)"/>
      <w:lvlJc w:val="left"/>
      <w:pPr>
        <w:tabs>
          <w:tab w:val="num" w:pos="2880"/>
        </w:tabs>
        <w:ind w:left="2880" w:hanging="360"/>
      </w:pPr>
    </w:lvl>
    <w:lvl w:ilvl="4" w:tplc="61E89C0E" w:tentative="1">
      <w:start w:val="1"/>
      <w:numFmt w:val="decimal"/>
      <w:lvlText w:val="(%5)"/>
      <w:lvlJc w:val="left"/>
      <w:pPr>
        <w:tabs>
          <w:tab w:val="num" w:pos="3600"/>
        </w:tabs>
        <w:ind w:left="3600" w:hanging="360"/>
      </w:pPr>
    </w:lvl>
    <w:lvl w:ilvl="5" w:tplc="71B8376E" w:tentative="1">
      <w:start w:val="1"/>
      <w:numFmt w:val="decimal"/>
      <w:lvlText w:val="(%6)"/>
      <w:lvlJc w:val="left"/>
      <w:pPr>
        <w:tabs>
          <w:tab w:val="num" w:pos="4320"/>
        </w:tabs>
        <w:ind w:left="4320" w:hanging="360"/>
      </w:pPr>
    </w:lvl>
    <w:lvl w:ilvl="6" w:tplc="E6200B34" w:tentative="1">
      <w:start w:val="1"/>
      <w:numFmt w:val="decimal"/>
      <w:lvlText w:val="(%7)"/>
      <w:lvlJc w:val="left"/>
      <w:pPr>
        <w:tabs>
          <w:tab w:val="num" w:pos="5040"/>
        </w:tabs>
        <w:ind w:left="5040" w:hanging="360"/>
      </w:pPr>
    </w:lvl>
    <w:lvl w:ilvl="7" w:tplc="4FCEEB5A" w:tentative="1">
      <w:start w:val="1"/>
      <w:numFmt w:val="decimal"/>
      <w:lvlText w:val="(%8)"/>
      <w:lvlJc w:val="left"/>
      <w:pPr>
        <w:tabs>
          <w:tab w:val="num" w:pos="5760"/>
        </w:tabs>
        <w:ind w:left="5760" w:hanging="360"/>
      </w:pPr>
    </w:lvl>
    <w:lvl w:ilvl="8" w:tplc="888CEF9E" w:tentative="1">
      <w:start w:val="1"/>
      <w:numFmt w:val="decimal"/>
      <w:lvlText w:val="(%9)"/>
      <w:lvlJc w:val="left"/>
      <w:pPr>
        <w:tabs>
          <w:tab w:val="num" w:pos="6480"/>
        </w:tabs>
        <w:ind w:left="6480" w:hanging="360"/>
      </w:pPr>
    </w:lvl>
  </w:abstractNum>
  <w:abstractNum w:abstractNumId="34" w15:restartNumberingAfterBreak="0">
    <w:nsid w:val="5D3867F6"/>
    <w:multiLevelType w:val="hybridMultilevel"/>
    <w:tmpl w:val="1BCEEF14"/>
    <w:lvl w:ilvl="0" w:tplc="72441892">
      <w:start w:val="1"/>
      <w:numFmt w:val="bullet"/>
      <w:lvlText w:val=""/>
      <w:lvlJc w:val="left"/>
      <w:pPr>
        <w:tabs>
          <w:tab w:val="num" w:pos="709"/>
        </w:tabs>
        <w:ind w:left="709" w:hanging="709"/>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14B4E46"/>
    <w:multiLevelType w:val="hybridMultilevel"/>
    <w:tmpl w:val="FDBA8C90"/>
    <w:lvl w:ilvl="0" w:tplc="8D0A3C78">
      <w:start w:val="1"/>
      <w:numFmt w:val="upperRoman"/>
      <w:lvlText w:val="%1."/>
      <w:lvlJc w:val="left"/>
      <w:pPr>
        <w:ind w:left="1080" w:hanging="720"/>
      </w:pPr>
    </w:lvl>
    <w:lvl w:ilvl="1" w:tplc="04090017">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66E0682A"/>
    <w:multiLevelType w:val="hybridMultilevel"/>
    <w:tmpl w:val="CDD26B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7D222F4"/>
    <w:multiLevelType w:val="hybridMultilevel"/>
    <w:tmpl w:val="686EB4C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9FA68DB"/>
    <w:multiLevelType w:val="hybridMultilevel"/>
    <w:tmpl w:val="B96AC82C"/>
    <w:lvl w:ilvl="0" w:tplc="4EB4DF40">
      <w:start w:val="1"/>
      <w:numFmt w:val="lowerLetter"/>
      <w:lvlText w:val="(%1)"/>
      <w:lvlJc w:val="left"/>
      <w:pPr>
        <w:ind w:left="2160" w:hanging="360"/>
      </w:pPr>
      <w:rPr>
        <w:rFonts w:hint="default"/>
        <w:b w:val="0"/>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9" w15:restartNumberingAfterBreak="0">
    <w:nsid w:val="6D9E24D0"/>
    <w:multiLevelType w:val="hybridMultilevel"/>
    <w:tmpl w:val="06320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23B0B3B"/>
    <w:multiLevelType w:val="hybridMultilevel"/>
    <w:tmpl w:val="3364D0F4"/>
    <w:lvl w:ilvl="0" w:tplc="8D848A54">
      <w:start w:val="1"/>
      <w:numFmt w:val="bullet"/>
      <w:lvlText w:val=""/>
      <w:lvlJc w:val="left"/>
      <w:pPr>
        <w:ind w:left="720" w:hanging="72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240359"/>
    <w:multiLevelType w:val="hybridMultilevel"/>
    <w:tmpl w:val="54664C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DEF116C"/>
    <w:multiLevelType w:val="multilevel"/>
    <w:tmpl w:val="03CCEF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4"/>
  </w:num>
  <w:num w:numId="2">
    <w:abstractNumId w:val="18"/>
  </w:num>
  <w:num w:numId="3">
    <w:abstractNumId w:val="31"/>
  </w:num>
  <w:num w:numId="4">
    <w:abstractNumId w:val="19"/>
  </w:num>
  <w:num w:numId="5">
    <w:abstractNumId w:val="25"/>
  </w:num>
  <w:num w:numId="6">
    <w:abstractNumId w:val="8"/>
  </w:num>
  <w:num w:numId="7">
    <w:abstractNumId w:val="31"/>
  </w:num>
  <w:num w:numId="8">
    <w:abstractNumId w:val="12"/>
  </w:num>
  <w:num w:numId="9">
    <w:abstractNumId w:val="9"/>
  </w:num>
  <w:num w:numId="10">
    <w:abstractNumId w:val="9"/>
  </w:num>
  <w:num w:numId="11">
    <w:abstractNumId w:val="9"/>
  </w:num>
  <w:num w:numId="12">
    <w:abstractNumId w:val="9"/>
  </w:num>
  <w:num w:numId="13">
    <w:abstractNumId w:val="9"/>
  </w:num>
  <w:num w:numId="14">
    <w:abstractNumId w:val="9"/>
  </w:num>
  <w:num w:numId="15">
    <w:abstractNumId w:val="29"/>
  </w:num>
  <w:num w:numId="16">
    <w:abstractNumId w:val="29"/>
  </w:num>
  <w:num w:numId="17">
    <w:abstractNumId w:val="29"/>
  </w:num>
  <w:num w:numId="18">
    <w:abstractNumId w:val="29"/>
  </w:num>
  <w:num w:numId="19">
    <w:abstractNumId w:val="29"/>
  </w:num>
  <w:num w:numId="20">
    <w:abstractNumId w:val="29"/>
  </w:num>
  <w:num w:numId="21">
    <w:abstractNumId w:val="29"/>
  </w:num>
  <w:num w:numId="22">
    <w:abstractNumId w:val="3"/>
  </w:num>
  <w:num w:numId="23">
    <w:abstractNumId w:val="25"/>
  </w:num>
  <w:num w:numId="24">
    <w:abstractNumId w:val="2"/>
  </w:num>
  <w:num w:numId="25">
    <w:abstractNumId w:val="25"/>
  </w:num>
  <w:num w:numId="26">
    <w:abstractNumId w:val="1"/>
  </w:num>
  <w:num w:numId="27">
    <w:abstractNumId w:val="25"/>
  </w:num>
  <w:num w:numId="28">
    <w:abstractNumId w:val="0"/>
  </w:num>
  <w:num w:numId="29">
    <w:abstractNumId w:val="25"/>
  </w:num>
  <w:num w:numId="30">
    <w:abstractNumId w:val="21"/>
  </w:num>
  <w:num w:numId="31">
    <w:abstractNumId w:val="7"/>
  </w:num>
  <w:num w:numId="32">
    <w:abstractNumId w:val="35"/>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5"/>
  </w:num>
  <w:num w:numId="34">
    <w:abstractNumId w:val="15"/>
  </w:num>
  <w:num w:numId="35">
    <w:abstractNumId w:val="24"/>
  </w:num>
  <w:num w:numId="36">
    <w:abstractNumId w:val="26"/>
  </w:num>
  <w:num w:numId="37">
    <w:abstractNumId w:val="39"/>
  </w:num>
  <w:num w:numId="38">
    <w:abstractNumId w:val="23"/>
  </w:num>
  <w:num w:numId="39">
    <w:abstractNumId w:val="37"/>
  </w:num>
  <w:num w:numId="40">
    <w:abstractNumId w:val="13"/>
  </w:num>
  <w:num w:numId="41">
    <w:abstractNumId w:val="28"/>
  </w:num>
  <w:num w:numId="42">
    <w:abstractNumId w:val="6"/>
  </w:num>
  <w:num w:numId="43">
    <w:abstractNumId w:val="30"/>
  </w:num>
  <w:num w:numId="44">
    <w:abstractNumId w:val="10"/>
  </w:num>
  <w:num w:numId="45">
    <w:abstractNumId w:val="36"/>
  </w:num>
  <w:num w:numId="46">
    <w:abstractNumId w:val="41"/>
  </w:num>
  <w:num w:numId="47">
    <w:abstractNumId w:val="22"/>
  </w:num>
  <w:num w:numId="48">
    <w:abstractNumId w:val="33"/>
  </w:num>
  <w:num w:numId="49">
    <w:abstractNumId w:val="32"/>
  </w:num>
  <w:num w:numId="50">
    <w:abstractNumId w:val="20"/>
  </w:num>
  <w:num w:numId="51">
    <w:abstractNumId w:val="27"/>
  </w:num>
  <w:num w:numId="52">
    <w:abstractNumId w:val="29"/>
    <w:lvlOverride w:ilvl="0">
      <w:lvl w:ilvl="0">
        <w:start w:val="1"/>
        <w:numFmt w:val="none"/>
        <w:pStyle w:val="Heading1"/>
        <w:suff w:val="nothing"/>
        <w:lvlText w:val=""/>
        <w:lvlJc w:val="left"/>
        <w:pPr>
          <w:ind w:left="0" w:firstLine="0"/>
        </w:pPr>
        <w:rPr>
          <w:rFonts w:hint="default"/>
        </w:rPr>
      </w:lvl>
    </w:lvlOverride>
    <w:lvlOverride w:ilvl="1">
      <w:lvl w:ilvl="1">
        <w:start w:val="1"/>
        <w:numFmt w:val="decimal"/>
        <w:pStyle w:val="Heading2"/>
        <w:lvlText w:val="%2."/>
        <w:lvlJc w:val="left"/>
        <w:pPr>
          <w:tabs>
            <w:tab w:val="num" w:pos="709"/>
          </w:tabs>
          <w:ind w:left="709" w:hanging="709"/>
        </w:pPr>
        <w:rPr>
          <w:rFonts w:hint="default"/>
        </w:rPr>
      </w:lvl>
    </w:lvlOverride>
    <w:lvlOverride w:ilvl="2">
      <w:lvl w:ilvl="2">
        <w:start w:val="1"/>
        <w:numFmt w:val="decimal"/>
        <w:pStyle w:val="Heading3"/>
        <w:lvlText w:val="%2.%3"/>
        <w:lvlJc w:val="left"/>
        <w:pPr>
          <w:tabs>
            <w:tab w:val="num" w:pos="709"/>
          </w:tabs>
          <w:ind w:left="709" w:hanging="709"/>
        </w:pPr>
        <w:rPr>
          <w:rFonts w:hint="default"/>
        </w:rPr>
      </w:lvl>
    </w:lvlOverride>
    <w:lvlOverride w:ilvl="3">
      <w:lvl w:ilvl="3">
        <w:start w:val="1"/>
        <w:numFmt w:val="lowerLetter"/>
        <w:pStyle w:val="Heading4"/>
        <w:lvlText w:val="(%4)"/>
        <w:lvlJc w:val="left"/>
        <w:pPr>
          <w:tabs>
            <w:tab w:val="num" w:pos="1418"/>
          </w:tabs>
          <w:ind w:left="1418" w:hanging="709"/>
        </w:pPr>
        <w:rPr>
          <w:rFonts w:hint="default"/>
        </w:rPr>
      </w:lvl>
    </w:lvlOverride>
    <w:lvlOverride w:ilvl="4">
      <w:lvl w:ilvl="4">
        <w:start w:val="1"/>
        <w:numFmt w:val="lowerRoman"/>
        <w:pStyle w:val="Heading5"/>
        <w:lvlText w:val="(%5)"/>
        <w:lvlJc w:val="left"/>
        <w:pPr>
          <w:tabs>
            <w:tab w:val="num" w:pos="2126"/>
          </w:tabs>
          <w:ind w:left="2126" w:hanging="708"/>
        </w:pPr>
        <w:rPr>
          <w:rFonts w:hint="default"/>
        </w:rPr>
      </w:lvl>
    </w:lvlOverride>
    <w:lvlOverride w:ilvl="5">
      <w:lvl w:ilvl="5">
        <w:start w:val="1"/>
        <w:numFmt w:val="upperLetter"/>
        <w:pStyle w:val="Heading6"/>
        <w:lvlText w:val="(%6)"/>
        <w:lvlJc w:val="left"/>
        <w:pPr>
          <w:tabs>
            <w:tab w:val="num" w:pos="2835"/>
          </w:tabs>
          <w:ind w:left="2835" w:hanging="709"/>
        </w:pPr>
        <w:rPr>
          <w:rFonts w:hint="default"/>
        </w:rPr>
      </w:lvl>
    </w:lvlOverride>
    <w:lvlOverride w:ilvl="6">
      <w:lvl w:ilvl="6">
        <w:start w:val="1"/>
        <w:numFmt w:val="decimal"/>
        <w:pStyle w:val="Heading7"/>
        <w:lvlText w:val="(%7)"/>
        <w:lvlJc w:val="left"/>
        <w:pPr>
          <w:tabs>
            <w:tab w:val="num" w:pos="2835"/>
          </w:tabs>
          <w:ind w:left="3544" w:hanging="709"/>
        </w:pPr>
        <w:rPr>
          <w:rFonts w:hint="default"/>
        </w:rPr>
      </w:lvl>
    </w:lvlOverride>
    <w:lvlOverride w:ilvl="7">
      <w:lvl w:ilvl="7">
        <w:start w:val="1"/>
        <w:numFmt w:val="none"/>
        <w:lvlRestart w:val="0"/>
        <w:suff w:val="nothing"/>
        <w:lvlText w:val=""/>
        <w:lvlJc w:val="left"/>
        <w:pPr>
          <w:ind w:left="0" w:firstLine="0"/>
        </w:pPr>
        <w:rPr>
          <w:rFonts w:hint="default"/>
        </w:rPr>
      </w:lvl>
    </w:lvlOverride>
    <w:lvlOverride w:ilvl="8">
      <w:lvl w:ilvl="8">
        <w:start w:val="1"/>
        <w:numFmt w:val="none"/>
        <w:lvlRestart w:val="0"/>
        <w:suff w:val="nothing"/>
        <w:lvlText w:val=""/>
        <w:lvlJc w:val="left"/>
        <w:pPr>
          <w:ind w:left="0" w:firstLine="0"/>
        </w:pPr>
        <w:rPr>
          <w:rFonts w:hint="default"/>
        </w:rPr>
      </w:lvl>
    </w:lvlOverride>
  </w:num>
  <w:num w:numId="53">
    <w:abstractNumId w:val="42"/>
  </w:num>
  <w:num w:numId="54">
    <w:abstractNumId w:val="14"/>
  </w:num>
  <w:num w:numId="55">
    <w:abstractNumId w:val="5"/>
  </w:num>
  <w:num w:numId="56">
    <w:abstractNumId w:val="17"/>
  </w:num>
  <w:num w:numId="57">
    <w:abstractNumId w:val="16"/>
  </w:num>
  <w:num w:numId="58">
    <w:abstractNumId w:val="11"/>
  </w:num>
  <w:num w:numId="59">
    <w:abstractNumId w:val="4"/>
  </w:num>
  <w:num w:numId="60">
    <w:abstractNumId w:val="38"/>
  </w:num>
  <w:num w:numId="61">
    <w:abstractNumId w:val="40"/>
  </w:num>
  <w:numIdMacAtCleanup w:val="5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ker &amp; McKenzie">
    <w15:presenceInfo w15:providerId="None" w15:userId="Baker &amp; McKenzi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NotTrackFormatting/>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MReference" w:val="4284096-v1\BKKDMS"/>
    <w:docVar w:name="OfficeIni" w:val="Bangkok - Baker &amp; McKenzie Ltd - THAI.ini"/>
    <w:docVar w:name="ReferenceFieldsConverted" w:val="True"/>
  </w:docVars>
  <w:rsids>
    <w:rsidRoot w:val="00621425"/>
    <w:rsid w:val="0000011B"/>
    <w:rsid w:val="00003FEC"/>
    <w:rsid w:val="00004372"/>
    <w:rsid w:val="0000497E"/>
    <w:rsid w:val="0001171B"/>
    <w:rsid w:val="0001326B"/>
    <w:rsid w:val="00015C11"/>
    <w:rsid w:val="00022705"/>
    <w:rsid w:val="000233C7"/>
    <w:rsid w:val="0003005D"/>
    <w:rsid w:val="00045E20"/>
    <w:rsid w:val="00053BCC"/>
    <w:rsid w:val="000571A5"/>
    <w:rsid w:val="000577B5"/>
    <w:rsid w:val="00060FEB"/>
    <w:rsid w:val="000653C8"/>
    <w:rsid w:val="000671D6"/>
    <w:rsid w:val="00085D02"/>
    <w:rsid w:val="000931A3"/>
    <w:rsid w:val="000947A0"/>
    <w:rsid w:val="00094FB3"/>
    <w:rsid w:val="000A21D2"/>
    <w:rsid w:val="000A7998"/>
    <w:rsid w:val="000B2208"/>
    <w:rsid w:val="000B267C"/>
    <w:rsid w:val="000C03F0"/>
    <w:rsid w:val="000C065B"/>
    <w:rsid w:val="000C7555"/>
    <w:rsid w:val="000D0374"/>
    <w:rsid w:val="000D3190"/>
    <w:rsid w:val="000E2E12"/>
    <w:rsid w:val="000E3A5A"/>
    <w:rsid w:val="001031E5"/>
    <w:rsid w:val="00106783"/>
    <w:rsid w:val="001067A7"/>
    <w:rsid w:val="00106C57"/>
    <w:rsid w:val="0011198B"/>
    <w:rsid w:val="001153D7"/>
    <w:rsid w:val="00116154"/>
    <w:rsid w:val="00120CD9"/>
    <w:rsid w:val="0012571F"/>
    <w:rsid w:val="00125F68"/>
    <w:rsid w:val="00127CCE"/>
    <w:rsid w:val="001328FF"/>
    <w:rsid w:val="001368C5"/>
    <w:rsid w:val="001438CC"/>
    <w:rsid w:val="00150411"/>
    <w:rsid w:val="00151157"/>
    <w:rsid w:val="00151F78"/>
    <w:rsid w:val="00152FD1"/>
    <w:rsid w:val="00154ACC"/>
    <w:rsid w:val="001561A7"/>
    <w:rsid w:val="001655DA"/>
    <w:rsid w:val="0017162C"/>
    <w:rsid w:val="00171935"/>
    <w:rsid w:val="001772D1"/>
    <w:rsid w:val="001822BD"/>
    <w:rsid w:val="00184E5D"/>
    <w:rsid w:val="0018653D"/>
    <w:rsid w:val="00186A98"/>
    <w:rsid w:val="00187A4B"/>
    <w:rsid w:val="0019067B"/>
    <w:rsid w:val="0019460C"/>
    <w:rsid w:val="001947E0"/>
    <w:rsid w:val="00196ED5"/>
    <w:rsid w:val="00197546"/>
    <w:rsid w:val="001A1641"/>
    <w:rsid w:val="001A41A1"/>
    <w:rsid w:val="001A6B69"/>
    <w:rsid w:val="001A7AEE"/>
    <w:rsid w:val="001B02CB"/>
    <w:rsid w:val="001B05DD"/>
    <w:rsid w:val="001B0A1E"/>
    <w:rsid w:val="001B3563"/>
    <w:rsid w:val="001B4FBE"/>
    <w:rsid w:val="001C375B"/>
    <w:rsid w:val="001D1E19"/>
    <w:rsid w:val="001D63AB"/>
    <w:rsid w:val="001D6E27"/>
    <w:rsid w:val="001D751A"/>
    <w:rsid w:val="001E1715"/>
    <w:rsid w:val="001E24D2"/>
    <w:rsid w:val="001F0E21"/>
    <w:rsid w:val="001F36B4"/>
    <w:rsid w:val="001F379C"/>
    <w:rsid w:val="001F4F32"/>
    <w:rsid w:val="001F56F9"/>
    <w:rsid w:val="001F650B"/>
    <w:rsid w:val="00200D59"/>
    <w:rsid w:val="00212C9E"/>
    <w:rsid w:val="00227DEC"/>
    <w:rsid w:val="002322F5"/>
    <w:rsid w:val="002344BE"/>
    <w:rsid w:val="00234A45"/>
    <w:rsid w:val="00235A8A"/>
    <w:rsid w:val="002400B8"/>
    <w:rsid w:val="002441D4"/>
    <w:rsid w:val="0024710F"/>
    <w:rsid w:val="00251A64"/>
    <w:rsid w:val="00251CF8"/>
    <w:rsid w:val="002527BB"/>
    <w:rsid w:val="00254DF5"/>
    <w:rsid w:val="00257151"/>
    <w:rsid w:val="002622F2"/>
    <w:rsid w:val="002670F0"/>
    <w:rsid w:val="00275D36"/>
    <w:rsid w:val="00280E23"/>
    <w:rsid w:val="00282429"/>
    <w:rsid w:val="0028509A"/>
    <w:rsid w:val="002855FC"/>
    <w:rsid w:val="00286E78"/>
    <w:rsid w:val="00290094"/>
    <w:rsid w:val="002906BB"/>
    <w:rsid w:val="00291BDA"/>
    <w:rsid w:val="002944CE"/>
    <w:rsid w:val="00296125"/>
    <w:rsid w:val="002A1DC1"/>
    <w:rsid w:val="002A2665"/>
    <w:rsid w:val="002A3B7C"/>
    <w:rsid w:val="002A4486"/>
    <w:rsid w:val="002A5FF0"/>
    <w:rsid w:val="002B01CA"/>
    <w:rsid w:val="002B1EBA"/>
    <w:rsid w:val="002B4F60"/>
    <w:rsid w:val="002B50E5"/>
    <w:rsid w:val="002B58D5"/>
    <w:rsid w:val="002B5A34"/>
    <w:rsid w:val="002B6F44"/>
    <w:rsid w:val="002D01CD"/>
    <w:rsid w:val="002D1759"/>
    <w:rsid w:val="002D2BD3"/>
    <w:rsid w:val="002E3FA0"/>
    <w:rsid w:val="002E4E0E"/>
    <w:rsid w:val="002E4FB2"/>
    <w:rsid w:val="002F0076"/>
    <w:rsid w:val="002F0A0F"/>
    <w:rsid w:val="002F2ADB"/>
    <w:rsid w:val="002F3DFA"/>
    <w:rsid w:val="002F4B9E"/>
    <w:rsid w:val="00303D0B"/>
    <w:rsid w:val="00303DCA"/>
    <w:rsid w:val="0030632E"/>
    <w:rsid w:val="00306F80"/>
    <w:rsid w:val="00312AAB"/>
    <w:rsid w:val="003178FD"/>
    <w:rsid w:val="00317ABD"/>
    <w:rsid w:val="00317D7A"/>
    <w:rsid w:val="003234C5"/>
    <w:rsid w:val="00330F03"/>
    <w:rsid w:val="003328C7"/>
    <w:rsid w:val="00332A6B"/>
    <w:rsid w:val="00332C58"/>
    <w:rsid w:val="0033315A"/>
    <w:rsid w:val="00333F8B"/>
    <w:rsid w:val="003348D9"/>
    <w:rsid w:val="00346A44"/>
    <w:rsid w:val="003507B4"/>
    <w:rsid w:val="00353641"/>
    <w:rsid w:val="00354D68"/>
    <w:rsid w:val="00360717"/>
    <w:rsid w:val="0036092B"/>
    <w:rsid w:val="003611F3"/>
    <w:rsid w:val="00361721"/>
    <w:rsid w:val="00363E4E"/>
    <w:rsid w:val="00365FCB"/>
    <w:rsid w:val="00367428"/>
    <w:rsid w:val="00372F83"/>
    <w:rsid w:val="00374638"/>
    <w:rsid w:val="0037580D"/>
    <w:rsid w:val="00383B47"/>
    <w:rsid w:val="00390F56"/>
    <w:rsid w:val="00395362"/>
    <w:rsid w:val="00396136"/>
    <w:rsid w:val="003A08D5"/>
    <w:rsid w:val="003A34F5"/>
    <w:rsid w:val="003A3662"/>
    <w:rsid w:val="003A3C7D"/>
    <w:rsid w:val="003A4C1E"/>
    <w:rsid w:val="003A50E7"/>
    <w:rsid w:val="003A6CE5"/>
    <w:rsid w:val="003B07B1"/>
    <w:rsid w:val="003B2863"/>
    <w:rsid w:val="003B4B2B"/>
    <w:rsid w:val="003B64DD"/>
    <w:rsid w:val="003C0A0F"/>
    <w:rsid w:val="003C0AFF"/>
    <w:rsid w:val="003C5BB2"/>
    <w:rsid w:val="003D1DEC"/>
    <w:rsid w:val="003D4DD0"/>
    <w:rsid w:val="003E51A5"/>
    <w:rsid w:val="003E5FD4"/>
    <w:rsid w:val="003F6FF1"/>
    <w:rsid w:val="00403FF5"/>
    <w:rsid w:val="00405E6E"/>
    <w:rsid w:val="00410A77"/>
    <w:rsid w:val="00411304"/>
    <w:rsid w:val="00411769"/>
    <w:rsid w:val="00413736"/>
    <w:rsid w:val="00413C5A"/>
    <w:rsid w:val="00415C75"/>
    <w:rsid w:val="004163A3"/>
    <w:rsid w:val="00416A8D"/>
    <w:rsid w:val="00423B91"/>
    <w:rsid w:val="00425305"/>
    <w:rsid w:val="00427029"/>
    <w:rsid w:val="0043297C"/>
    <w:rsid w:val="0044331B"/>
    <w:rsid w:val="004437F5"/>
    <w:rsid w:val="0044547D"/>
    <w:rsid w:val="0045010E"/>
    <w:rsid w:val="00454DEE"/>
    <w:rsid w:val="004575EF"/>
    <w:rsid w:val="00457AE5"/>
    <w:rsid w:val="00462E2E"/>
    <w:rsid w:val="004658B1"/>
    <w:rsid w:val="00471917"/>
    <w:rsid w:val="004736E5"/>
    <w:rsid w:val="00473FF9"/>
    <w:rsid w:val="00475489"/>
    <w:rsid w:val="0048320D"/>
    <w:rsid w:val="00483FE4"/>
    <w:rsid w:val="00485B84"/>
    <w:rsid w:val="004A0978"/>
    <w:rsid w:val="004A4108"/>
    <w:rsid w:val="004A6E9B"/>
    <w:rsid w:val="004A71B4"/>
    <w:rsid w:val="004B0729"/>
    <w:rsid w:val="004B5CFB"/>
    <w:rsid w:val="004B62DD"/>
    <w:rsid w:val="004C349E"/>
    <w:rsid w:val="004C39DD"/>
    <w:rsid w:val="004C4117"/>
    <w:rsid w:val="004C424F"/>
    <w:rsid w:val="004D67FE"/>
    <w:rsid w:val="004D6A5E"/>
    <w:rsid w:val="004D7749"/>
    <w:rsid w:val="004D7D76"/>
    <w:rsid w:val="004E2888"/>
    <w:rsid w:val="004F39BC"/>
    <w:rsid w:val="0050126E"/>
    <w:rsid w:val="00501CB9"/>
    <w:rsid w:val="005059D7"/>
    <w:rsid w:val="00506A60"/>
    <w:rsid w:val="00511CA5"/>
    <w:rsid w:val="005210BB"/>
    <w:rsid w:val="00522EB2"/>
    <w:rsid w:val="00522F58"/>
    <w:rsid w:val="00524901"/>
    <w:rsid w:val="0053433B"/>
    <w:rsid w:val="0054114B"/>
    <w:rsid w:val="005418A0"/>
    <w:rsid w:val="0054794B"/>
    <w:rsid w:val="00550BA3"/>
    <w:rsid w:val="00554CA4"/>
    <w:rsid w:val="0055658E"/>
    <w:rsid w:val="0056346C"/>
    <w:rsid w:val="00573C21"/>
    <w:rsid w:val="005765F4"/>
    <w:rsid w:val="005778C6"/>
    <w:rsid w:val="00580032"/>
    <w:rsid w:val="005841C4"/>
    <w:rsid w:val="00586B87"/>
    <w:rsid w:val="005901F0"/>
    <w:rsid w:val="00596680"/>
    <w:rsid w:val="00597B41"/>
    <w:rsid w:val="005A169E"/>
    <w:rsid w:val="005A4919"/>
    <w:rsid w:val="005A4FBC"/>
    <w:rsid w:val="005A5EF3"/>
    <w:rsid w:val="005A63E8"/>
    <w:rsid w:val="005A718B"/>
    <w:rsid w:val="005A7C01"/>
    <w:rsid w:val="005B6450"/>
    <w:rsid w:val="005B6D94"/>
    <w:rsid w:val="005B739F"/>
    <w:rsid w:val="005B79C2"/>
    <w:rsid w:val="005B7E43"/>
    <w:rsid w:val="005C1220"/>
    <w:rsid w:val="005C366B"/>
    <w:rsid w:val="005C6839"/>
    <w:rsid w:val="005D1A2F"/>
    <w:rsid w:val="005D3F05"/>
    <w:rsid w:val="005D4202"/>
    <w:rsid w:val="005D4F92"/>
    <w:rsid w:val="005E1A28"/>
    <w:rsid w:val="005E3B39"/>
    <w:rsid w:val="005F279E"/>
    <w:rsid w:val="005F2FF3"/>
    <w:rsid w:val="005F48A9"/>
    <w:rsid w:val="005F4F49"/>
    <w:rsid w:val="005F6C4F"/>
    <w:rsid w:val="00600BD2"/>
    <w:rsid w:val="00601180"/>
    <w:rsid w:val="0061046A"/>
    <w:rsid w:val="00612254"/>
    <w:rsid w:val="00612986"/>
    <w:rsid w:val="00617313"/>
    <w:rsid w:val="00617E44"/>
    <w:rsid w:val="00620DCE"/>
    <w:rsid w:val="00621425"/>
    <w:rsid w:val="006302AD"/>
    <w:rsid w:val="00632FFF"/>
    <w:rsid w:val="00634294"/>
    <w:rsid w:val="00637552"/>
    <w:rsid w:val="0065122F"/>
    <w:rsid w:val="00651432"/>
    <w:rsid w:val="006641F1"/>
    <w:rsid w:val="00672543"/>
    <w:rsid w:val="00676922"/>
    <w:rsid w:val="00683D82"/>
    <w:rsid w:val="0068495F"/>
    <w:rsid w:val="00690ED0"/>
    <w:rsid w:val="00691861"/>
    <w:rsid w:val="00694E47"/>
    <w:rsid w:val="006A1746"/>
    <w:rsid w:val="006A1D41"/>
    <w:rsid w:val="006A22BF"/>
    <w:rsid w:val="006B0BFA"/>
    <w:rsid w:val="006B0F52"/>
    <w:rsid w:val="006C16C0"/>
    <w:rsid w:val="006C1A00"/>
    <w:rsid w:val="006C4815"/>
    <w:rsid w:val="006C649E"/>
    <w:rsid w:val="006C6938"/>
    <w:rsid w:val="006C7C79"/>
    <w:rsid w:val="006D71C4"/>
    <w:rsid w:val="006E0A18"/>
    <w:rsid w:val="006E1EB3"/>
    <w:rsid w:val="006E7604"/>
    <w:rsid w:val="006E7B09"/>
    <w:rsid w:val="006F2E9F"/>
    <w:rsid w:val="006F31E6"/>
    <w:rsid w:val="006F58D3"/>
    <w:rsid w:val="00704C09"/>
    <w:rsid w:val="00705863"/>
    <w:rsid w:val="00707CD3"/>
    <w:rsid w:val="00716168"/>
    <w:rsid w:val="00716E54"/>
    <w:rsid w:val="007265AF"/>
    <w:rsid w:val="00731F22"/>
    <w:rsid w:val="0073633A"/>
    <w:rsid w:val="00740AF1"/>
    <w:rsid w:val="00741565"/>
    <w:rsid w:val="007566C6"/>
    <w:rsid w:val="00767496"/>
    <w:rsid w:val="00774B05"/>
    <w:rsid w:val="00776393"/>
    <w:rsid w:val="007777A7"/>
    <w:rsid w:val="007777DD"/>
    <w:rsid w:val="0078070F"/>
    <w:rsid w:val="007816AE"/>
    <w:rsid w:val="00781AD9"/>
    <w:rsid w:val="00782140"/>
    <w:rsid w:val="00795872"/>
    <w:rsid w:val="007A2B0F"/>
    <w:rsid w:val="007A4C87"/>
    <w:rsid w:val="007B34A8"/>
    <w:rsid w:val="007C1654"/>
    <w:rsid w:val="007C1E6D"/>
    <w:rsid w:val="007C2708"/>
    <w:rsid w:val="007C613B"/>
    <w:rsid w:val="007C735C"/>
    <w:rsid w:val="007D2237"/>
    <w:rsid w:val="007D4233"/>
    <w:rsid w:val="007D5041"/>
    <w:rsid w:val="007D53EC"/>
    <w:rsid w:val="007D5A12"/>
    <w:rsid w:val="007D6623"/>
    <w:rsid w:val="007D695B"/>
    <w:rsid w:val="007D742C"/>
    <w:rsid w:val="007E2BB5"/>
    <w:rsid w:val="007E6631"/>
    <w:rsid w:val="007F1BBF"/>
    <w:rsid w:val="007F3BEE"/>
    <w:rsid w:val="0080492D"/>
    <w:rsid w:val="00804C9D"/>
    <w:rsid w:val="00807E8D"/>
    <w:rsid w:val="00810CE4"/>
    <w:rsid w:val="00812719"/>
    <w:rsid w:val="00815B9B"/>
    <w:rsid w:val="008231AB"/>
    <w:rsid w:val="00827C01"/>
    <w:rsid w:val="00827CAD"/>
    <w:rsid w:val="00831EE1"/>
    <w:rsid w:val="008359F3"/>
    <w:rsid w:val="0084593D"/>
    <w:rsid w:val="00852150"/>
    <w:rsid w:val="00854DDC"/>
    <w:rsid w:val="00855506"/>
    <w:rsid w:val="00864535"/>
    <w:rsid w:val="00864A37"/>
    <w:rsid w:val="00865D3C"/>
    <w:rsid w:val="008671F8"/>
    <w:rsid w:val="0087065F"/>
    <w:rsid w:val="00872529"/>
    <w:rsid w:val="0087356B"/>
    <w:rsid w:val="00876363"/>
    <w:rsid w:val="00877CB5"/>
    <w:rsid w:val="00882BA2"/>
    <w:rsid w:val="00885882"/>
    <w:rsid w:val="00892B58"/>
    <w:rsid w:val="0089552A"/>
    <w:rsid w:val="00897239"/>
    <w:rsid w:val="008A5920"/>
    <w:rsid w:val="008A6209"/>
    <w:rsid w:val="008A637E"/>
    <w:rsid w:val="008B021D"/>
    <w:rsid w:val="008B0C42"/>
    <w:rsid w:val="008B3154"/>
    <w:rsid w:val="008B5C65"/>
    <w:rsid w:val="008C1C14"/>
    <w:rsid w:val="008C2097"/>
    <w:rsid w:val="008C59DB"/>
    <w:rsid w:val="008C65C1"/>
    <w:rsid w:val="008C7965"/>
    <w:rsid w:val="008C7B9F"/>
    <w:rsid w:val="008D0D54"/>
    <w:rsid w:val="008D2389"/>
    <w:rsid w:val="008D4AAC"/>
    <w:rsid w:val="008D4C78"/>
    <w:rsid w:val="008D5876"/>
    <w:rsid w:val="008E29B6"/>
    <w:rsid w:val="008E3733"/>
    <w:rsid w:val="008E3B56"/>
    <w:rsid w:val="008E53CD"/>
    <w:rsid w:val="008F2917"/>
    <w:rsid w:val="008F38C7"/>
    <w:rsid w:val="008F70F8"/>
    <w:rsid w:val="00900EE5"/>
    <w:rsid w:val="00901624"/>
    <w:rsid w:val="00902030"/>
    <w:rsid w:val="00902D69"/>
    <w:rsid w:val="00905F00"/>
    <w:rsid w:val="0090735C"/>
    <w:rsid w:val="009169A4"/>
    <w:rsid w:val="00917913"/>
    <w:rsid w:val="009204CD"/>
    <w:rsid w:val="009209F8"/>
    <w:rsid w:val="00925793"/>
    <w:rsid w:val="00930C9D"/>
    <w:rsid w:val="00932E10"/>
    <w:rsid w:val="00935422"/>
    <w:rsid w:val="00936137"/>
    <w:rsid w:val="00936EB6"/>
    <w:rsid w:val="009429A3"/>
    <w:rsid w:val="00953B6A"/>
    <w:rsid w:val="009552C2"/>
    <w:rsid w:val="00955A98"/>
    <w:rsid w:val="0095650B"/>
    <w:rsid w:val="00961D78"/>
    <w:rsid w:val="00962499"/>
    <w:rsid w:val="009649BE"/>
    <w:rsid w:val="009661B4"/>
    <w:rsid w:val="009661C2"/>
    <w:rsid w:val="009723C9"/>
    <w:rsid w:val="009739FD"/>
    <w:rsid w:val="00976F62"/>
    <w:rsid w:val="00981BE9"/>
    <w:rsid w:val="00981BF3"/>
    <w:rsid w:val="00982F08"/>
    <w:rsid w:val="0098648F"/>
    <w:rsid w:val="009913F0"/>
    <w:rsid w:val="00992176"/>
    <w:rsid w:val="00993DE3"/>
    <w:rsid w:val="00996A29"/>
    <w:rsid w:val="009A1490"/>
    <w:rsid w:val="009A405B"/>
    <w:rsid w:val="009A6D21"/>
    <w:rsid w:val="009B04CA"/>
    <w:rsid w:val="009C1E3A"/>
    <w:rsid w:val="009C21D6"/>
    <w:rsid w:val="009C456A"/>
    <w:rsid w:val="009C6784"/>
    <w:rsid w:val="009D1DC2"/>
    <w:rsid w:val="009D4C45"/>
    <w:rsid w:val="009E1F40"/>
    <w:rsid w:val="009E20BD"/>
    <w:rsid w:val="009F588A"/>
    <w:rsid w:val="009F69EE"/>
    <w:rsid w:val="00A05FD4"/>
    <w:rsid w:val="00A07A95"/>
    <w:rsid w:val="00A07EF5"/>
    <w:rsid w:val="00A15A6F"/>
    <w:rsid w:val="00A2242B"/>
    <w:rsid w:val="00A228B8"/>
    <w:rsid w:val="00A23B80"/>
    <w:rsid w:val="00A30B69"/>
    <w:rsid w:val="00A336DC"/>
    <w:rsid w:val="00A33BDE"/>
    <w:rsid w:val="00A3545B"/>
    <w:rsid w:val="00A37050"/>
    <w:rsid w:val="00A408D2"/>
    <w:rsid w:val="00A419EA"/>
    <w:rsid w:val="00A42ABD"/>
    <w:rsid w:val="00A547C8"/>
    <w:rsid w:val="00A61E26"/>
    <w:rsid w:val="00A646CC"/>
    <w:rsid w:val="00A869BE"/>
    <w:rsid w:val="00A86C0A"/>
    <w:rsid w:val="00A96DC2"/>
    <w:rsid w:val="00A97979"/>
    <w:rsid w:val="00AA0C8C"/>
    <w:rsid w:val="00AB3A58"/>
    <w:rsid w:val="00AB5421"/>
    <w:rsid w:val="00AB553E"/>
    <w:rsid w:val="00AC12FC"/>
    <w:rsid w:val="00AC40C0"/>
    <w:rsid w:val="00AD6619"/>
    <w:rsid w:val="00AE2B5C"/>
    <w:rsid w:val="00AE5EE8"/>
    <w:rsid w:val="00AE6540"/>
    <w:rsid w:val="00AF7229"/>
    <w:rsid w:val="00AF7D5F"/>
    <w:rsid w:val="00B065C6"/>
    <w:rsid w:val="00B116AA"/>
    <w:rsid w:val="00B14039"/>
    <w:rsid w:val="00B202D9"/>
    <w:rsid w:val="00B2271F"/>
    <w:rsid w:val="00B22A87"/>
    <w:rsid w:val="00B24A68"/>
    <w:rsid w:val="00B30FDB"/>
    <w:rsid w:val="00B33B4C"/>
    <w:rsid w:val="00B40686"/>
    <w:rsid w:val="00B45CE0"/>
    <w:rsid w:val="00B45DF9"/>
    <w:rsid w:val="00B46FC7"/>
    <w:rsid w:val="00B52C8B"/>
    <w:rsid w:val="00B558B9"/>
    <w:rsid w:val="00B56AA9"/>
    <w:rsid w:val="00B72B38"/>
    <w:rsid w:val="00B76B59"/>
    <w:rsid w:val="00B806AD"/>
    <w:rsid w:val="00B87E7C"/>
    <w:rsid w:val="00B91D24"/>
    <w:rsid w:val="00B94B6A"/>
    <w:rsid w:val="00B95083"/>
    <w:rsid w:val="00BA3BA6"/>
    <w:rsid w:val="00BB2276"/>
    <w:rsid w:val="00BB5F31"/>
    <w:rsid w:val="00BB6370"/>
    <w:rsid w:val="00BC1B6B"/>
    <w:rsid w:val="00BC247A"/>
    <w:rsid w:val="00BC274E"/>
    <w:rsid w:val="00BC44E1"/>
    <w:rsid w:val="00BC7DA6"/>
    <w:rsid w:val="00BD145C"/>
    <w:rsid w:val="00BD15C9"/>
    <w:rsid w:val="00BD183C"/>
    <w:rsid w:val="00BD3B1C"/>
    <w:rsid w:val="00BD4422"/>
    <w:rsid w:val="00BE223F"/>
    <w:rsid w:val="00BE4006"/>
    <w:rsid w:val="00BF05BE"/>
    <w:rsid w:val="00BF114E"/>
    <w:rsid w:val="00BF1557"/>
    <w:rsid w:val="00BF296E"/>
    <w:rsid w:val="00C00223"/>
    <w:rsid w:val="00C06353"/>
    <w:rsid w:val="00C0637B"/>
    <w:rsid w:val="00C06950"/>
    <w:rsid w:val="00C10096"/>
    <w:rsid w:val="00C135CA"/>
    <w:rsid w:val="00C1636A"/>
    <w:rsid w:val="00C214C2"/>
    <w:rsid w:val="00C21702"/>
    <w:rsid w:val="00C31217"/>
    <w:rsid w:val="00C320EC"/>
    <w:rsid w:val="00C45BC4"/>
    <w:rsid w:val="00C46CB5"/>
    <w:rsid w:val="00C544DA"/>
    <w:rsid w:val="00C54A1A"/>
    <w:rsid w:val="00C54F79"/>
    <w:rsid w:val="00C62824"/>
    <w:rsid w:val="00C62B1D"/>
    <w:rsid w:val="00C62BC8"/>
    <w:rsid w:val="00C65FD2"/>
    <w:rsid w:val="00C660A0"/>
    <w:rsid w:val="00C708BB"/>
    <w:rsid w:val="00C73CF3"/>
    <w:rsid w:val="00C74C55"/>
    <w:rsid w:val="00C74FD1"/>
    <w:rsid w:val="00C7563F"/>
    <w:rsid w:val="00C7590B"/>
    <w:rsid w:val="00C90706"/>
    <w:rsid w:val="00C915B0"/>
    <w:rsid w:val="00C922C9"/>
    <w:rsid w:val="00C93132"/>
    <w:rsid w:val="00CA0911"/>
    <w:rsid w:val="00CA441E"/>
    <w:rsid w:val="00CA57DB"/>
    <w:rsid w:val="00CA5F76"/>
    <w:rsid w:val="00CB2CF4"/>
    <w:rsid w:val="00CB684D"/>
    <w:rsid w:val="00CB73CB"/>
    <w:rsid w:val="00CB7F62"/>
    <w:rsid w:val="00CD37D2"/>
    <w:rsid w:val="00CD51FF"/>
    <w:rsid w:val="00CD6D39"/>
    <w:rsid w:val="00CD770E"/>
    <w:rsid w:val="00CE02A1"/>
    <w:rsid w:val="00CF6EF4"/>
    <w:rsid w:val="00D03691"/>
    <w:rsid w:val="00D04C8C"/>
    <w:rsid w:val="00D057CB"/>
    <w:rsid w:val="00D10810"/>
    <w:rsid w:val="00D113B0"/>
    <w:rsid w:val="00D120D9"/>
    <w:rsid w:val="00D129DE"/>
    <w:rsid w:val="00D13C18"/>
    <w:rsid w:val="00D166AB"/>
    <w:rsid w:val="00D224AF"/>
    <w:rsid w:val="00D22A54"/>
    <w:rsid w:val="00D23185"/>
    <w:rsid w:val="00D342A5"/>
    <w:rsid w:val="00D35745"/>
    <w:rsid w:val="00D417DC"/>
    <w:rsid w:val="00D4280A"/>
    <w:rsid w:val="00D438CF"/>
    <w:rsid w:val="00D51F6D"/>
    <w:rsid w:val="00D55B36"/>
    <w:rsid w:val="00D579E6"/>
    <w:rsid w:val="00D57BA8"/>
    <w:rsid w:val="00D67283"/>
    <w:rsid w:val="00D7055C"/>
    <w:rsid w:val="00D7118C"/>
    <w:rsid w:val="00D74F2C"/>
    <w:rsid w:val="00D777C1"/>
    <w:rsid w:val="00D77D46"/>
    <w:rsid w:val="00D810C7"/>
    <w:rsid w:val="00D86724"/>
    <w:rsid w:val="00D8706E"/>
    <w:rsid w:val="00D8798F"/>
    <w:rsid w:val="00D93883"/>
    <w:rsid w:val="00D97936"/>
    <w:rsid w:val="00DA0BBC"/>
    <w:rsid w:val="00DA19B7"/>
    <w:rsid w:val="00DA764C"/>
    <w:rsid w:val="00DB6DBC"/>
    <w:rsid w:val="00DC3342"/>
    <w:rsid w:val="00DC6B79"/>
    <w:rsid w:val="00DD11AF"/>
    <w:rsid w:val="00DD4AB3"/>
    <w:rsid w:val="00DE14B2"/>
    <w:rsid w:val="00DE3239"/>
    <w:rsid w:val="00DF0E80"/>
    <w:rsid w:val="00DF5B98"/>
    <w:rsid w:val="00DF6A0C"/>
    <w:rsid w:val="00E00D6D"/>
    <w:rsid w:val="00E06B9B"/>
    <w:rsid w:val="00E06D29"/>
    <w:rsid w:val="00E0709B"/>
    <w:rsid w:val="00E11C25"/>
    <w:rsid w:val="00E23378"/>
    <w:rsid w:val="00E23936"/>
    <w:rsid w:val="00E24364"/>
    <w:rsid w:val="00E25021"/>
    <w:rsid w:val="00E265AF"/>
    <w:rsid w:val="00E26C3C"/>
    <w:rsid w:val="00E32213"/>
    <w:rsid w:val="00E32943"/>
    <w:rsid w:val="00E32D7D"/>
    <w:rsid w:val="00E37660"/>
    <w:rsid w:val="00E402CE"/>
    <w:rsid w:val="00E52B92"/>
    <w:rsid w:val="00E600CE"/>
    <w:rsid w:val="00E60D82"/>
    <w:rsid w:val="00E631DB"/>
    <w:rsid w:val="00E64631"/>
    <w:rsid w:val="00E7145C"/>
    <w:rsid w:val="00E72597"/>
    <w:rsid w:val="00E73602"/>
    <w:rsid w:val="00E80CC2"/>
    <w:rsid w:val="00E812AA"/>
    <w:rsid w:val="00E82F33"/>
    <w:rsid w:val="00E83A44"/>
    <w:rsid w:val="00E92E19"/>
    <w:rsid w:val="00E97445"/>
    <w:rsid w:val="00E97A53"/>
    <w:rsid w:val="00EA3809"/>
    <w:rsid w:val="00EA456D"/>
    <w:rsid w:val="00EA45F3"/>
    <w:rsid w:val="00EA6DC2"/>
    <w:rsid w:val="00EA6F77"/>
    <w:rsid w:val="00EA7534"/>
    <w:rsid w:val="00EB1844"/>
    <w:rsid w:val="00EB4195"/>
    <w:rsid w:val="00EC2D42"/>
    <w:rsid w:val="00EC345B"/>
    <w:rsid w:val="00EC3DF6"/>
    <w:rsid w:val="00EC42FD"/>
    <w:rsid w:val="00EC4354"/>
    <w:rsid w:val="00EC76E1"/>
    <w:rsid w:val="00EC7B88"/>
    <w:rsid w:val="00ED02C2"/>
    <w:rsid w:val="00ED033C"/>
    <w:rsid w:val="00ED1239"/>
    <w:rsid w:val="00ED2B28"/>
    <w:rsid w:val="00EE1F17"/>
    <w:rsid w:val="00EE3FDC"/>
    <w:rsid w:val="00EE57FA"/>
    <w:rsid w:val="00EE5817"/>
    <w:rsid w:val="00EE5C12"/>
    <w:rsid w:val="00EF0305"/>
    <w:rsid w:val="00EF360B"/>
    <w:rsid w:val="00EF4DBE"/>
    <w:rsid w:val="00EF5928"/>
    <w:rsid w:val="00F00683"/>
    <w:rsid w:val="00F00C5B"/>
    <w:rsid w:val="00F0128D"/>
    <w:rsid w:val="00F0657A"/>
    <w:rsid w:val="00F10E20"/>
    <w:rsid w:val="00F2090D"/>
    <w:rsid w:val="00F2114E"/>
    <w:rsid w:val="00F27FA5"/>
    <w:rsid w:val="00F31953"/>
    <w:rsid w:val="00F33F34"/>
    <w:rsid w:val="00F37C08"/>
    <w:rsid w:val="00F43DA9"/>
    <w:rsid w:val="00F4630C"/>
    <w:rsid w:val="00F54134"/>
    <w:rsid w:val="00F54DA3"/>
    <w:rsid w:val="00F553F2"/>
    <w:rsid w:val="00F60671"/>
    <w:rsid w:val="00F637AF"/>
    <w:rsid w:val="00F66FAD"/>
    <w:rsid w:val="00F70BA6"/>
    <w:rsid w:val="00F8126A"/>
    <w:rsid w:val="00F85CF2"/>
    <w:rsid w:val="00F908CB"/>
    <w:rsid w:val="00F958F3"/>
    <w:rsid w:val="00F971D7"/>
    <w:rsid w:val="00FA2828"/>
    <w:rsid w:val="00FB3CFF"/>
    <w:rsid w:val="00FC06E8"/>
    <w:rsid w:val="00FC4C7F"/>
    <w:rsid w:val="00FD2CD6"/>
    <w:rsid w:val="00FD51AD"/>
    <w:rsid w:val="00FD6C64"/>
    <w:rsid w:val="00FE1B4B"/>
    <w:rsid w:val="00FE7611"/>
    <w:rsid w:val="00FF3611"/>
    <w:rsid w:val="00FF7B63"/>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918A7A6"/>
  <w15:chartTrackingRefBased/>
  <w15:docId w15:val="{2E5E255B-D387-4E1A-8773-5AF72A568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1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7"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7" w:unhideWhenUsed="1" w:qFormat="1"/>
    <w:lsdException w:name="List Number 3" w:semiHidden="1" w:uiPriority="7" w:unhideWhenUsed="1" w:qFormat="1"/>
    <w:lsdException w:name="List Number 4" w:semiHidden="1" w:uiPriority="7"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6"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1"/>
    <w:rsid w:val="009F588A"/>
    <w:pPr>
      <w:spacing w:after="0" w:line="240" w:lineRule="auto"/>
    </w:pPr>
    <w:rPr>
      <w:rFonts w:eastAsiaTheme="minorEastAsia"/>
      <w:lang w:val="en-AU" w:eastAsia="zh-CN" w:bidi="ar-SA"/>
    </w:rPr>
  </w:style>
  <w:style w:type="paragraph" w:styleId="Heading1">
    <w:name w:val="heading 1"/>
    <w:basedOn w:val="Normal"/>
    <w:next w:val="BodyText"/>
    <w:link w:val="Heading1Char"/>
    <w:qFormat/>
    <w:rsid w:val="009F588A"/>
    <w:pPr>
      <w:keepNext/>
      <w:numPr>
        <w:numId w:val="21"/>
      </w:numPr>
      <w:spacing w:after="180" w:line="260" w:lineRule="atLeast"/>
      <w:outlineLvl w:val="0"/>
    </w:pPr>
    <w:rPr>
      <w:rFonts w:asciiTheme="majorHAnsi" w:eastAsiaTheme="majorEastAsia" w:hAnsiTheme="majorHAnsi" w:cstheme="majorHAnsi"/>
      <w:b/>
      <w:bCs/>
    </w:rPr>
  </w:style>
  <w:style w:type="paragraph" w:styleId="Heading2">
    <w:name w:val="heading 2"/>
    <w:basedOn w:val="Normal"/>
    <w:next w:val="BodyText"/>
    <w:link w:val="Heading2Char"/>
    <w:qFormat/>
    <w:rsid w:val="009F588A"/>
    <w:pPr>
      <w:keepNext/>
      <w:numPr>
        <w:ilvl w:val="1"/>
        <w:numId w:val="21"/>
      </w:numPr>
      <w:spacing w:after="180" w:line="260" w:lineRule="atLeast"/>
      <w:outlineLvl w:val="1"/>
    </w:pPr>
    <w:rPr>
      <w:rFonts w:asciiTheme="majorHAnsi" w:eastAsiaTheme="majorEastAsia" w:hAnsiTheme="majorHAnsi" w:cstheme="majorHAnsi"/>
      <w:b/>
      <w:bCs/>
    </w:rPr>
  </w:style>
  <w:style w:type="paragraph" w:styleId="Heading3">
    <w:name w:val="heading 3"/>
    <w:basedOn w:val="Normal"/>
    <w:link w:val="Heading3Char"/>
    <w:qFormat/>
    <w:rsid w:val="009F588A"/>
    <w:pPr>
      <w:numPr>
        <w:ilvl w:val="2"/>
        <w:numId w:val="21"/>
      </w:numPr>
      <w:spacing w:after="180" w:line="260" w:lineRule="atLeast"/>
      <w:outlineLvl w:val="2"/>
    </w:pPr>
  </w:style>
  <w:style w:type="paragraph" w:styleId="Heading4">
    <w:name w:val="heading 4"/>
    <w:basedOn w:val="Normal"/>
    <w:link w:val="Heading4Char"/>
    <w:qFormat/>
    <w:rsid w:val="009F588A"/>
    <w:pPr>
      <w:numPr>
        <w:ilvl w:val="3"/>
        <w:numId w:val="21"/>
      </w:numPr>
      <w:spacing w:after="180" w:line="260" w:lineRule="atLeast"/>
      <w:outlineLvl w:val="3"/>
    </w:pPr>
  </w:style>
  <w:style w:type="paragraph" w:styleId="Heading5">
    <w:name w:val="heading 5"/>
    <w:basedOn w:val="Normal"/>
    <w:link w:val="Heading5Char"/>
    <w:qFormat/>
    <w:rsid w:val="009F588A"/>
    <w:pPr>
      <w:numPr>
        <w:ilvl w:val="4"/>
        <w:numId w:val="21"/>
      </w:numPr>
      <w:spacing w:after="180" w:line="260" w:lineRule="atLeast"/>
      <w:outlineLvl w:val="4"/>
    </w:pPr>
  </w:style>
  <w:style w:type="paragraph" w:styleId="Heading6">
    <w:name w:val="heading 6"/>
    <w:basedOn w:val="Normal"/>
    <w:link w:val="Heading6Char"/>
    <w:qFormat/>
    <w:rsid w:val="009F588A"/>
    <w:pPr>
      <w:numPr>
        <w:ilvl w:val="5"/>
        <w:numId w:val="21"/>
      </w:numPr>
      <w:spacing w:after="180" w:line="260" w:lineRule="atLeast"/>
      <w:outlineLvl w:val="5"/>
    </w:pPr>
  </w:style>
  <w:style w:type="paragraph" w:styleId="Heading7">
    <w:name w:val="heading 7"/>
    <w:basedOn w:val="Normal"/>
    <w:link w:val="Heading7Char"/>
    <w:qFormat/>
    <w:rsid w:val="009F588A"/>
    <w:pPr>
      <w:numPr>
        <w:ilvl w:val="6"/>
        <w:numId w:val="21"/>
      </w:numPr>
      <w:spacing w:after="180" w:line="260" w:lineRule="atLeast"/>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1">
    <w:name w:val="Bullet 1"/>
    <w:basedOn w:val="Normal"/>
    <w:uiPriority w:val="8"/>
    <w:qFormat/>
    <w:rsid w:val="009F588A"/>
    <w:pPr>
      <w:spacing w:after="180" w:line="260" w:lineRule="atLeast"/>
    </w:pPr>
  </w:style>
  <w:style w:type="paragraph" w:customStyle="1" w:styleId="Bullet2">
    <w:name w:val="Bullet 2"/>
    <w:basedOn w:val="Normal"/>
    <w:uiPriority w:val="8"/>
    <w:qFormat/>
    <w:rsid w:val="009F588A"/>
    <w:pPr>
      <w:spacing w:line="260" w:lineRule="atLeast"/>
    </w:pPr>
  </w:style>
  <w:style w:type="numbering" w:customStyle="1" w:styleId="BMDefinitions">
    <w:name w:val="B&amp;M Definitions"/>
    <w:uiPriority w:val="99"/>
    <w:rsid w:val="009F588A"/>
    <w:pPr>
      <w:numPr>
        <w:numId w:val="3"/>
      </w:numPr>
    </w:pPr>
  </w:style>
  <w:style w:type="numbering" w:customStyle="1" w:styleId="BMHeadings">
    <w:name w:val="B&amp;M Headings"/>
    <w:uiPriority w:val="99"/>
    <w:rsid w:val="009F588A"/>
    <w:pPr>
      <w:numPr>
        <w:numId w:val="4"/>
      </w:numPr>
    </w:pPr>
  </w:style>
  <w:style w:type="numbering" w:customStyle="1" w:styleId="BMListNumbers">
    <w:name w:val="B&amp;M List Numbers"/>
    <w:uiPriority w:val="99"/>
    <w:rsid w:val="009F588A"/>
    <w:pPr>
      <w:numPr>
        <w:numId w:val="5"/>
      </w:numPr>
    </w:pPr>
  </w:style>
  <w:style w:type="numbering" w:customStyle="1" w:styleId="BMSchedules">
    <w:name w:val="B&amp;M Schedules"/>
    <w:uiPriority w:val="99"/>
    <w:rsid w:val="009F588A"/>
    <w:pPr>
      <w:numPr>
        <w:numId w:val="6"/>
      </w:numPr>
    </w:pPr>
  </w:style>
  <w:style w:type="paragraph" w:customStyle="1" w:styleId="BMKAddressInfo">
    <w:name w:val="BMK Address Info"/>
    <w:link w:val="BMKAddressInfoChar"/>
    <w:semiHidden/>
    <w:rsid w:val="009F588A"/>
    <w:pPr>
      <w:spacing w:after="0" w:line="240" w:lineRule="auto"/>
    </w:pPr>
    <w:rPr>
      <w:rFonts w:ascii="Arial" w:eastAsia="PMingLiU" w:hAnsi="Arial"/>
      <w:noProof/>
      <w:sz w:val="16"/>
      <w:szCs w:val="22"/>
      <w:lang w:val="en-AU" w:eastAsia="zh-CN" w:bidi="ar-SA"/>
    </w:rPr>
  </w:style>
  <w:style w:type="character" w:customStyle="1" w:styleId="BMKAddressInfoChar">
    <w:name w:val="BMK Address Info Char"/>
    <w:link w:val="BMKAddressInfo"/>
    <w:semiHidden/>
    <w:rsid w:val="009F588A"/>
    <w:rPr>
      <w:rFonts w:ascii="Arial" w:eastAsia="PMingLiU" w:hAnsi="Arial"/>
      <w:noProof/>
      <w:sz w:val="16"/>
      <w:szCs w:val="22"/>
      <w:lang w:val="en-AU" w:eastAsia="zh-CN" w:bidi="ar-SA"/>
    </w:rPr>
  </w:style>
  <w:style w:type="paragraph" w:customStyle="1" w:styleId="BMKAddress1">
    <w:name w:val="BMK Address1"/>
    <w:basedOn w:val="Normal"/>
    <w:semiHidden/>
    <w:rsid w:val="009F588A"/>
    <w:pPr>
      <w:spacing w:line="260" w:lineRule="atLeast"/>
    </w:pPr>
  </w:style>
  <w:style w:type="paragraph" w:customStyle="1" w:styleId="BMKAttention">
    <w:name w:val="BMK Attention"/>
    <w:basedOn w:val="Normal"/>
    <w:semiHidden/>
    <w:rsid w:val="009F588A"/>
    <w:pPr>
      <w:spacing w:line="260" w:lineRule="atLeast"/>
    </w:pPr>
  </w:style>
  <w:style w:type="paragraph" w:customStyle="1" w:styleId="BMKCities">
    <w:name w:val="BMK Cities"/>
    <w:semiHidden/>
    <w:rsid w:val="009F588A"/>
    <w:pPr>
      <w:spacing w:after="0" w:line="240" w:lineRule="auto"/>
    </w:pPr>
    <w:rPr>
      <w:rFonts w:ascii="Arial" w:eastAsia="PMingLiU" w:hAnsi="Arial"/>
      <w:noProof/>
      <w:spacing w:val="2"/>
      <w:sz w:val="11"/>
      <w:szCs w:val="11"/>
      <w:lang w:val="en-AU" w:eastAsia="zh-CN" w:bidi="ar-SA"/>
    </w:rPr>
  </w:style>
  <w:style w:type="paragraph" w:customStyle="1" w:styleId="BMKCitiesSpace">
    <w:name w:val="BMK Cities Space"/>
    <w:basedOn w:val="BMKCities"/>
    <w:semiHidden/>
    <w:rsid w:val="009F588A"/>
  </w:style>
  <w:style w:type="paragraph" w:customStyle="1" w:styleId="BMKDeliveryPhrase">
    <w:name w:val="BMK Delivery Phrase"/>
    <w:basedOn w:val="BMKAddressInfo"/>
    <w:semiHidden/>
    <w:rsid w:val="009F588A"/>
    <w:pPr>
      <w:framePr w:w="2943" w:h="1734" w:hRule="exact" w:wrap="around" w:vAnchor="text" w:hAnchor="page" w:x="8533" w:y="208"/>
    </w:pPr>
    <w:rPr>
      <w:b/>
    </w:rPr>
  </w:style>
  <w:style w:type="paragraph" w:customStyle="1" w:styleId="BMKDocumentName">
    <w:name w:val="BMK Document Name"/>
    <w:basedOn w:val="Normal"/>
    <w:next w:val="Normal"/>
    <w:semiHidden/>
    <w:rsid w:val="009F588A"/>
    <w:pPr>
      <w:tabs>
        <w:tab w:val="left" w:pos="2761"/>
        <w:tab w:val="left" w:pos="3470"/>
        <w:tab w:val="left" w:pos="4179"/>
        <w:tab w:val="left" w:pos="4888"/>
        <w:tab w:val="right" w:pos="9849"/>
      </w:tabs>
      <w:spacing w:line="200" w:lineRule="atLeast"/>
    </w:pPr>
    <w:rPr>
      <w:rFonts w:ascii="Arial Black" w:hAnsi="Arial Black"/>
      <w:b/>
      <w:bCs/>
      <w:noProof/>
      <w:sz w:val="18"/>
    </w:rPr>
  </w:style>
  <w:style w:type="paragraph" w:customStyle="1" w:styleId="BMKDocumentNameHK">
    <w:name w:val="BMK Document Name HK"/>
    <w:basedOn w:val="Normal"/>
    <w:next w:val="Normal"/>
    <w:semiHidden/>
    <w:rsid w:val="009F588A"/>
    <w:pPr>
      <w:spacing w:line="200" w:lineRule="atLeast"/>
    </w:pPr>
    <w:rPr>
      <w:rFonts w:ascii="Arial Black" w:eastAsiaTheme="majorEastAsia" w:hAnsi="Arial Black" w:cstheme="majorHAnsi"/>
      <w:b/>
      <w:noProof/>
      <w:sz w:val="18"/>
      <w:szCs w:val="32"/>
    </w:rPr>
  </w:style>
  <w:style w:type="paragraph" w:customStyle="1" w:styleId="BMKLegalNoticePhrase">
    <w:name w:val="BMK Legal Notice Phrase"/>
    <w:basedOn w:val="Normal"/>
    <w:semiHidden/>
    <w:rsid w:val="009F588A"/>
    <w:pPr>
      <w:spacing w:before="260" w:after="180" w:line="260" w:lineRule="atLeast"/>
    </w:pPr>
    <w:rPr>
      <w:rFonts w:asciiTheme="majorHAnsi" w:eastAsiaTheme="majorEastAsia" w:hAnsiTheme="majorHAnsi" w:cstheme="majorHAnsi"/>
      <w:b/>
      <w:caps/>
    </w:rPr>
  </w:style>
  <w:style w:type="paragraph" w:customStyle="1" w:styleId="BMKLetterCaption">
    <w:name w:val="BMK LetterCaption"/>
    <w:basedOn w:val="BMKLegalNoticePhrase"/>
    <w:next w:val="Normal"/>
    <w:semiHidden/>
    <w:rsid w:val="009F588A"/>
    <w:pPr>
      <w:spacing w:before="0"/>
    </w:pPr>
  </w:style>
  <w:style w:type="paragraph" w:customStyle="1" w:styleId="BMKMemberFirmName">
    <w:name w:val="BMK Member Firm Name"/>
    <w:basedOn w:val="BMKAddressInfo"/>
    <w:next w:val="BMKAddressInfo"/>
    <w:link w:val="BMKMemberFirmNameChar"/>
    <w:semiHidden/>
    <w:rsid w:val="009F588A"/>
    <w:rPr>
      <w:rFonts w:ascii="Arial Bold" w:hAnsi="Arial Bold"/>
      <w:b/>
      <w:bCs/>
    </w:rPr>
  </w:style>
  <w:style w:type="character" w:customStyle="1" w:styleId="BMKMemberFirmNameChar">
    <w:name w:val="BMK Member Firm Name Char"/>
    <w:link w:val="BMKMemberFirmName"/>
    <w:semiHidden/>
    <w:rsid w:val="009F588A"/>
    <w:rPr>
      <w:rFonts w:ascii="Arial Bold" w:eastAsia="PMingLiU" w:hAnsi="Arial Bold"/>
      <w:b/>
      <w:bCs/>
      <w:noProof/>
      <w:sz w:val="16"/>
      <w:szCs w:val="22"/>
      <w:lang w:val="en-AU" w:eastAsia="zh-CN" w:bidi="ar-SA"/>
    </w:rPr>
  </w:style>
  <w:style w:type="paragraph" w:customStyle="1" w:styleId="BMKMultiOffice">
    <w:name w:val="BMK Multi Office"/>
    <w:basedOn w:val="Normal"/>
    <w:next w:val="Normal"/>
    <w:semiHidden/>
    <w:rsid w:val="009F588A"/>
    <w:rPr>
      <w:rFonts w:ascii="Arial Black" w:eastAsia="PMingLiU" w:hAnsi="Arial Black"/>
      <w:noProof/>
      <w:spacing w:val="2"/>
      <w:sz w:val="11"/>
      <w:szCs w:val="24"/>
    </w:rPr>
  </w:style>
  <w:style w:type="paragraph" w:customStyle="1" w:styleId="BMKMultiOfficeAddress">
    <w:name w:val="BMK Multi Office Address"/>
    <w:basedOn w:val="BMKCities"/>
    <w:semiHidden/>
    <w:rsid w:val="009F588A"/>
  </w:style>
  <w:style w:type="paragraph" w:customStyle="1" w:styleId="BMKPartnerList">
    <w:name w:val="BMK Partner List"/>
    <w:basedOn w:val="BMKCities"/>
    <w:semiHidden/>
    <w:rsid w:val="009F588A"/>
    <w:pPr>
      <w:adjustRightInd w:val="0"/>
      <w:snapToGrid w:val="0"/>
      <w:spacing w:after="20"/>
    </w:pPr>
    <w:rPr>
      <w:spacing w:val="0"/>
      <w:sz w:val="10"/>
      <w:szCs w:val="16"/>
    </w:rPr>
  </w:style>
  <w:style w:type="paragraph" w:customStyle="1" w:styleId="BMKPrivacyText">
    <w:name w:val="BMK Privacy Text"/>
    <w:basedOn w:val="Footer"/>
    <w:link w:val="BMKPrivacyTextChar"/>
    <w:semiHidden/>
    <w:rsid w:val="009F588A"/>
  </w:style>
  <w:style w:type="character" w:customStyle="1" w:styleId="BMKPrivacyTextChar">
    <w:name w:val="BMK Privacy Text Char"/>
    <w:link w:val="BMKPrivacyText"/>
    <w:semiHidden/>
    <w:rsid w:val="009F588A"/>
    <w:rPr>
      <w:rFonts w:asciiTheme="majorHAnsi" w:eastAsiaTheme="majorEastAsia" w:hAnsiTheme="majorHAnsi" w:cstheme="majorHAnsi"/>
      <w:noProof/>
      <w:sz w:val="16"/>
      <w:szCs w:val="22"/>
      <w:lang w:val="en-AU" w:eastAsia="zh-CN" w:bidi="ar-SA"/>
    </w:rPr>
  </w:style>
  <w:style w:type="paragraph" w:styleId="Footer">
    <w:name w:val="footer"/>
    <w:basedOn w:val="Normal"/>
    <w:link w:val="FooterChar"/>
    <w:uiPriority w:val="99"/>
    <w:rsid w:val="009F588A"/>
    <w:pPr>
      <w:tabs>
        <w:tab w:val="right" w:pos="9350"/>
      </w:tabs>
      <w:spacing w:line="200" w:lineRule="atLeast"/>
    </w:pPr>
    <w:rPr>
      <w:rFonts w:asciiTheme="majorHAnsi" w:eastAsiaTheme="majorEastAsia" w:hAnsiTheme="majorHAnsi" w:cstheme="majorHAnsi"/>
      <w:noProof/>
      <w:sz w:val="16"/>
      <w:szCs w:val="22"/>
    </w:rPr>
  </w:style>
  <w:style w:type="character" w:customStyle="1" w:styleId="FooterChar">
    <w:name w:val="Footer Char"/>
    <w:link w:val="Footer"/>
    <w:uiPriority w:val="99"/>
    <w:rsid w:val="009F588A"/>
    <w:rPr>
      <w:rFonts w:asciiTheme="majorHAnsi" w:eastAsiaTheme="majorEastAsia" w:hAnsiTheme="majorHAnsi" w:cstheme="majorHAnsi"/>
      <w:noProof/>
      <w:sz w:val="16"/>
      <w:szCs w:val="22"/>
      <w:lang w:val="en-AU" w:eastAsia="zh-CN" w:bidi="ar-SA"/>
    </w:rPr>
  </w:style>
  <w:style w:type="paragraph" w:customStyle="1" w:styleId="BMKPrivacyTitle">
    <w:name w:val="BMK Privacy Title"/>
    <w:basedOn w:val="Normal"/>
    <w:semiHidden/>
    <w:rsid w:val="009F588A"/>
    <w:pPr>
      <w:spacing w:before="260" w:after="140" w:line="240" w:lineRule="atLeast"/>
    </w:pPr>
    <w:rPr>
      <w:rFonts w:ascii="Arial Black" w:hAnsi="Arial Black"/>
      <w:sz w:val="18"/>
    </w:rPr>
  </w:style>
  <w:style w:type="paragraph" w:customStyle="1" w:styleId="BMKQualifier">
    <w:name w:val="BMK Qualifier"/>
    <w:semiHidden/>
    <w:rsid w:val="009F588A"/>
    <w:pPr>
      <w:spacing w:after="200" w:line="170" w:lineRule="atLeast"/>
    </w:pPr>
    <w:rPr>
      <w:rFonts w:asciiTheme="majorHAnsi" w:eastAsia="PMingLiU" w:hAnsiTheme="majorHAnsi"/>
      <w:caps/>
      <w:noProof/>
      <w:sz w:val="13"/>
      <w:szCs w:val="13"/>
      <w:lang w:val="en-AU" w:eastAsia="zh-CN" w:bidi="ar-SA"/>
    </w:rPr>
  </w:style>
  <w:style w:type="paragraph" w:customStyle="1" w:styleId="BMKRecipient1">
    <w:name w:val="BMK Recipient1"/>
    <w:basedOn w:val="Normal"/>
    <w:semiHidden/>
    <w:rsid w:val="009F588A"/>
    <w:pPr>
      <w:spacing w:line="260" w:lineRule="atLeast"/>
    </w:pPr>
  </w:style>
  <w:style w:type="paragraph" w:customStyle="1" w:styleId="BMKRefInfo">
    <w:name w:val="BMK Ref Info"/>
    <w:basedOn w:val="BMKAddressInfo"/>
    <w:semiHidden/>
    <w:rsid w:val="009F588A"/>
    <w:pPr>
      <w:framePr w:w="2943" w:h="1734" w:hRule="exact" w:wrap="around" w:vAnchor="text" w:hAnchor="page" w:x="8533" w:y="208"/>
    </w:pPr>
  </w:style>
  <w:style w:type="paragraph" w:customStyle="1" w:styleId="BMKRegions">
    <w:name w:val="BMK Regions"/>
    <w:basedOn w:val="BMKCities"/>
    <w:next w:val="BMKCities"/>
    <w:semiHidden/>
    <w:rsid w:val="009F588A"/>
    <w:rPr>
      <w:rFonts w:ascii="Arial Black" w:hAnsi="Arial Black"/>
      <w:szCs w:val="24"/>
    </w:rPr>
  </w:style>
  <w:style w:type="paragraph" w:customStyle="1" w:styleId="BMKSalutation">
    <w:name w:val="BMK Salutation"/>
    <w:basedOn w:val="Normal"/>
    <w:semiHidden/>
    <w:rsid w:val="009F588A"/>
    <w:pPr>
      <w:spacing w:line="260" w:lineRule="atLeast"/>
    </w:pPr>
  </w:style>
  <w:style w:type="paragraph" w:customStyle="1" w:styleId="BMKSubject">
    <w:name w:val="BMK Subject"/>
    <w:basedOn w:val="Normal"/>
    <w:semiHidden/>
    <w:rsid w:val="009F588A"/>
    <w:pPr>
      <w:spacing w:line="260" w:lineRule="atLeast"/>
    </w:pPr>
    <w:rPr>
      <w:rFonts w:asciiTheme="majorHAnsi" w:eastAsiaTheme="majorEastAsia" w:hAnsiTheme="majorHAnsi" w:cstheme="majorHAnsi"/>
      <w:b/>
      <w:bCs/>
    </w:rPr>
  </w:style>
  <w:style w:type="paragraph" w:customStyle="1" w:styleId="BMKSubtitle">
    <w:name w:val="BMK Subtitle"/>
    <w:basedOn w:val="Normal"/>
    <w:next w:val="BodyText"/>
    <w:semiHidden/>
    <w:rsid w:val="009F588A"/>
    <w:pPr>
      <w:spacing w:after="180" w:line="260" w:lineRule="atLeast"/>
    </w:pPr>
    <w:rPr>
      <w:rFonts w:asciiTheme="majorHAnsi" w:eastAsiaTheme="majorEastAsia" w:hAnsiTheme="majorHAnsi" w:cstheme="majorHAnsi"/>
      <w:sz w:val="32"/>
    </w:rPr>
  </w:style>
  <w:style w:type="paragraph" w:styleId="BodyText">
    <w:name w:val="Body Text"/>
    <w:basedOn w:val="Normal"/>
    <w:link w:val="BodyTextChar"/>
    <w:unhideWhenUsed/>
    <w:qFormat/>
    <w:rsid w:val="00C320EC"/>
    <w:pPr>
      <w:spacing w:after="120"/>
    </w:pPr>
  </w:style>
  <w:style w:type="character" w:customStyle="1" w:styleId="BodyTextChar">
    <w:name w:val="Body Text Char"/>
    <w:basedOn w:val="DefaultParagraphFont"/>
    <w:link w:val="BodyText"/>
    <w:rsid w:val="009F588A"/>
    <w:rPr>
      <w:rFonts w:eastAsiaTheme="minorEastAsia"/>
      <w:lang w:val="en-AU" w:eastAsia="zh-CN" w:bidi="ar-SA"/>
    </w:rPr>
  </w:style>
  <w:style w:type="paragraph" w:customStyle="1" w:styleId="BMKTitle">
    <w:name w:val="BMK Title"/>
    <w:basedOn w:val="Normal"/>
    <w:next w:val="BodyText"/>
    <w:semiHidden/>
    <w:rsid w:val="009F588A"/>
    <w:pPr>
      <w:spacing w:after="180" w:line="260" w:lineRule="atLeast"/>
    </w:pPr>
    <w:rPr>
      <w:rFonts w:asciiTheme="majorHAnsi" w:eastAsiaTheme="majorEastAsia" w:hAnsiTheme="majorHAnsi" w:cstheme="majorHAnsi"/>
      <w:sz w:val="48"/>
    </w:rPr>
  </w:style>
  <w:style w:type="paragraph" w:customStyle="1" w:styleId="BMKDate">
    <w:name w:val="BMKDate"/>
    <w:basedOn w:val="Normal"/>
    <w:semiHidden/>
    <w:rsid w:val="009F588A"/>
    <w:pPr>
      <w:spacing w:line="260" w:lineRule="atLeast"/>
    </w:pPr>
  </w:style>
  <w:style w:type="paragraph" w:customStyle="1" w:styleId="BMKHeaderLogoSHI">
    <w:name w:val="BMKHeaderLogoSHI"/>
    <w:semiHidden/>
    <w:rsid w:val="009F588A"/>
    <w:pPr>
      <w:tabs>
        <w:tab w:val="left" w:pos="709"/>
        <w:tab w:val="left" w:pos="1418"/>
        <w:tab w:val="left" w:pos="2126"/>
        <w:tab w:val="left" w:pos="2835"/>
        <w:tab w:val="right" w:pos="7876"/>
      </w:tabs>
      <w:spacing w:after="140" w:line="260" w:lineRule="atLeast"/>
    </w:pPr>
    <w:rPr>
      <w:rFonts w:eastAsiaTheme="minorEastAsia" w:cstheme="minorHAnsi"/>
      <w:szCs w:val="24"/>
      <w:lang w:val="en-AU" w:eastAsia="zh-CN" w:bidi="ar-SA"/>
    </w:rPr>
  </w:style>
  <w:style w:type="character" w:customStyle="1" w:styleId="Definition">
    <w:name w:val="Definition"/>
    <w:basedOn w:val="DefaultParagraphFont"/>
    <w:uiPriority w:val="3"/>
    <w:rsid w:val="009F588A"/>
    <w:rPr>
      <w:b/>
      <w:bCs/>
      <w:i w:val="0"/>
      <w:szCs w:val="28"/>
    </w:rPr>
  </w:style>
  <w:style w:type="paragraph" w:customStyle="1" w:styleId="DefinitionParagraph">
    <w:name w:val="Definition Paragraph"/>
    <w:basedOn w:val="Normal"/>
    <w:uiPriority w:val="2"/>
    <w:rsid w:val="009F588A"/>
    <w:pPr>
      <w:numPr>
        <w:numId w:val="7"/>
      </w:numPr>
      <w:spacing w:after="180" w:line="260" w:lineRule="atLeast"/>
    </w:pPr>
  </w:style>
  <w:style w:type="character" w:customStyle="1" w:styleId="DMReference">
    <w:name w:val="DMReference"/>
    <w:basedOn w:val="FooterChar"/>
    <w:semiHidden/>
    <w:rsid w:val="009F588A"/>
    <w:rPr>
      <w:rFonts w:asciiTheme="majorHAnsi" w:eastAsiaTheme="majorEastAsia" w:hAnsiTheme="majorHAnsi" w:cstheme="majorHAnsi"/>
      <w:noProof/>
      <w:sz w:val="16"/>
      <w:szCs w:val="16"/>
      <w:lang w:val="en-AU" w:eastAsia="zh-CN" w:bidi="ar-SA"/>
    </w:rPr>
  </w:style>
  <w:style w:type="paragraph" w:customStyle="1" w:styleId="LetterDetail">
    <w:name w:val="LetterDetail"/>
    <w:basedOn w:val="Normal"/>
    <w:semiHidden/>
    <w:rsid w:val="009F588A"/>
    <w:pPr>
      <w:spacing w:line="260" w:lineRule="atLeast"/>
    </w:pPr>
  </w:style>
  <w:style w:type="paragraph" w:customStyle="1" w:styleId="OtherContact">
    <w:name w:val="OtherContact"/>
    <w:basedOn w:val="Normal"/>
    <w:semiHidden/>
    <w:rsid w:val="009F588A"/>
    <w:rPr>
      <w:rFonts w:asciiTheme="majorHAnsi" w:eastAsiaTheme="majorEastAsia" w:hAnsiTheme="majorHAnsi" w:cstheme="majorHAnsi"/>
      <w:sz w:val="16"/>
    </w:rPr>
  </w:style>
  <w:style w:type="paragraph" w:customStyle="1" w:styleId="Recital">
    <w:name w:val="Recital"/>
    <w:basedOn w:val="Normal"/>
    <w:uiPriority w:val="7"/>
    <w:rsid w:val="009F588A"/>
    <w:pPr>
      <w:numPr>
        <w:numId w:val="8"/>
      </w:numPr>
      <w:spacing w:after="180" w:line="260" w:lineRule="atLeast"/>
    </w:pPr>
    <w:rPr>
      <w:rFonts w:cs="Times New Roman"/>
    </w:rPr>
  </w:style>
  <w:style w:type="paragraph" w:customStyle="1" w:styleId="SchH1">
    <w:name w:val="SchH1"/>
    <w:basedOn w:val="Normal"/>
    <w:next w:val="BodyText"/>
    <w:uiPriority w:val="6"/>
    <w:rsid w:val="009F588A"/>
    <w:pPr>
      <w:keepNext/>
      <w:numPr>
        <w:numId w:val="14"/>
      </w:numPr>
      <w:spacing w:after="180" w:line="260" w:lineRule="atLeast"/>
    </w:pPr>
    <w:rPr>
      <w:rFonts w:asciiTheme="majorHAnsi" w:eastAsiaTheme="majorEastAsia" w:hAnsiTheme="majorHAnsi" w:cstheme="majorHAnsi"/>
      <w:b/>
      <w:bCs/>
    </w:rPr>
  </w:style>
  <w:style w:type="paragraph" w:customStyle="1" w:styleId="SchH2">
    <w:name w:val="SchH2"/>
    <w:basedOn w:val="Normal"/>
    <w:next w:val="BodyText"/>
    <w:uiPriority w:val="6"/>
    <w:rsid w:val="009F588A"/>
    <w:pPr>
      <w:keepNext/>
      <w:numPr>
        <w:ilvl w:val="1"/>
        <w:numId w:val="14"/>
      </w:numPr>
      <w:spacing w:after="180" w:line="260" w:lineRule="atLeast"/>
    </w:pPr>
    <w:rPr>
      <w:rFonts w:asciiTheme="majorHAnsi" w:eastAsiaTheme="majorEastAsia" w:hAnsiTheme="majorHAnsi" w:cstheme="majorHAnsi"/>
      <w:b/>
      <w:bCs/>
    </w:rPr>
  </w:style>
  <w:style w:type="paragraph" w:customStyle="1" w:styleId="SchH3">
    <w:name w:val="SchH3"/>
    <w:basedOn w:val="Normal"/>
    <w:uiPriority w:val="6"/>
    <w:rsid w:val="009F588A"/>
    <w:pPr>
      <w:numPr>
        <w:ilvl w:val="2"/>
        <w:numId w:val="14"/>
      </w:numPr>
      <w:spacing w:after="180" w:line="260" w:lineRule="atLeast"/>
    </w:pPr>
  </w:style>
  <w:style w:type="paragraph" w:customStyle="1" w:styleId="SchH4">
    <w:name w:val="SchH4"/>
    <w:basedOn w:val="Normal"/>
    <w:uiPriority w:val="6"/>
    <w:rsid w:val="009F588A"/>
    <w:pPr>
      <w:numPr>
        <w:ilvl w:val="3"/>
        <w:numId w:val="14"/>
      </w:numPr>
      <w:spacing w:after="180" w:line="260" w:lineRule="atLeast"/>
    </w:pPr>
  </w:style>
  <w:style w:type="paragraph" w:customStyle="1" w:styleId="SchH5">
    <w:name w:val="SchH5"/>
    <w:basedOn w:val="Normal"/>
    <w:uiPriority w:val="6"/>
    <w:rsid w:val="009F588A"/>
    <w:pPr>
      <w:numPr>
        <w:ilvl w:val="4"/>
        <w:numId w:val="14"/>
      </w:numPr>
      <w:spacing w:after="180" w:line="260" w:lineRule="atLeast"/>
    </w:pPr>
  </w:style>
  <w:style w:type="paragraph" w:customStyle="1" w:styleId="SchH6">
    <w:name w:val="SchH6"/>
    <w:basedOn w:val="Normal"/>
    <w:uiPriority w:val="6"/>
    <w:rsid w:val="009F588A"/>
    <w:pPr>
      <w:numPr>
        <w:ilvl w:val="5"/>
        <w:numId w:val="14"/>
      </w:numPr>
      <w:spacing w:after="180" w:line="260" w:lineRule="atLeast"/>
    </w:pPr>
  </w:style>
  <w:style w:type="paragraph" w:customStyle="1" w:styleId="SchSH">
    <w:name w:val="SchSH"/>
    <w:basedOn w:val="Normal"/>
    <w:next w:val="BodyText"/>
    <w:uiPriority w:val="6"/>
    <w:rsid w:val="009F588A"/>
    <w:pPr>
      <w:keepNext/>
      <w:spacing w:after="180" w:line="260" w:lineRule="atLeast"/>
    </w:pPr>
    <w:rPr>
      <w:rFonts w:asciiTheme="majorHAnsi" w:eastAsiaTheme="majorEastAsia" w:hAnsiTheme="majorHAnsi" w:cstheme="majorHAnsi"/>
      <w:b/>
    </w:rPr>
  </w:style>
  <w:style w:type="paragraph" w:customStyle="1" w:styleId="TOCHeading">
    <w:name w:val="TOCHeading"/>
    <w:basedOn w:val="Normal"/>
    <w:next w:val="BodyText"/>
    <w:uiPriority w:val="11"/>
    <w:semiHidden/>
    <w:rsid w:val="009F588A"/>
    <w:pPr>
      <w:pBdr>
        <w:bottom w:val="single" w:sz="4" w:space="9" w:color="auto"/>
      </w:pBdr>
      <w:spacing w:after="180" w:line="260" w:lineRule="exact"/>
    </w:pPr>
    <w:rPr>
      <w:rFonts w:asciiTheme="majorHAnsi" w:eastAsiaTheme="majorEastAsia" w:hAnsiTheme="majorHAnsi" w:cstheme="majorHAnsi"/>
      <w:b/>
      <w:bCs/>
      <w:sz w:val="24"/>
    </w:rPr>
  </w:style>
  <w:style w:type="character" w:customStyle="1" w:styleId="Heading1Char">
    <w:name w:val="Heading 1 Char"/>
    <w:basedOn w:val="DefaultParagraphFont"/>
    <w:link w:val="Heading1"/>
    <w:rsid w:val="009F588A"/>
    <w:rPr>
      <w:rFonts w:asciiTheme="majorHAnsi" w:eastAsiaTheme="majorEastAsia" w:hAnsiTheme="majorHAnsi" w:cstheme="majorHAnsi"/>
      <w:b/>
      <w:bCs/>
      <w:lang w:val="en-AU" w:eastAsia="zh-CN" w:bidi="ar-SA"/>
    </w:rPr>
  </w:style>
  <w:style w:type="character" w:customStyle="1" w:styleId="Heading2Char">
    <w:name w:val="Heading 2 Char"/>
    <w:basedOn w:val="DefaultParagraphFont"/>
    <w:link w:val="Heading2"/>
    <w:rsid w:val="009F588A"/>
    <w:rPr>
      <w:rFonts w:asciiTheme="majorHAnsi" w:eastAsiaTheme="majorEastAsia" w:hAnsiTheme="majorHAnsi" w:cstheme="majorHAnsi"/>
      <w:b/>
      <w:bCs/>
      <w:lang w:val="en-AU" w:eastAsia="zh-CN" w:bidi="ar-SA"/>
    </w:rPr>
  </w:style>
  <w:style w:type="character" w:customStyle="1" w:styleId="Heading3Char">
    <w:name w:val="Heading 3 Char"/>
    <w:basedOn w:val="DefaultParagraphFont"/>
    <w:link w:val="Heading3"/>
    <w:rsid w:val="009F588A"/>
    <w:rPr>
      <w:rFonts w:eastAsiaTheme="minorEastAsia"/>
      <w:lang w:val="en-AU" w:eastAsia="zh-CN" w:bidi="ar-SA"/>
    </w:rPr>
  </w:style>
  <w:style w:type="character" w:customStyle="1" w:styleId="Heading4Char">
    <w:name w:val="Heading 4 Char"/>
    <w:basedOn w:val="DefaultParagraphFont"/>
    <w:link w:val="Heading4"/>
    <w:rsid w:val="009F588A"/>
    <w:rPr>
      <w:rFonts w:eastAsiaTheme="minorEastAsia"/>
      <w:lang w:val="en-AU" w:eastAsia="zh-CN" w:bidi="ar-SA"/>
    </w:rPr>
  </w:style>
  <w:style w:type="character" w:customStyle="1" w:styleId="Heading5Char">
    <w:name w:val="Heading 5 Char"/>
    <w:basedOn w:val="DefaultParagraphFont"/>
    <w:link w:val="Heading5"/>
    <w:rsid w:val="009F588A"/>
    <w:rPr>
      <w:rFonts w:eastAsiaTheme="minorEastAsia"/>
      <w:lang w:val="en-AU" w:eastAsia="zh-CN" w:bidi="ar-SA"/>
    </w:rPr>
  </w:style>
  <w:style w:type="character" w:customStyle="1" w:styleId="Heading6Char">
    <w:name w:val="Heading 6 Char"/>
    <w:basedOn w:val="DefaultParagraphFont"/>
    <w:link w:val="Heading6"/>
    <w:rsid w:val="009F588A"/>
    <w:rPr>
      <w:rFonts w:eastAsiaTheme="minorEastAsia"/>
      <w:lang w:val="en-AU" w:eastAsia="zh-CN" w:bidi="ar-SA"/>
    </w:rPr>
  </w:style>
  <w:style w:type="character" w:customStyle="1" w:styleId="Heading7Char">
    <w:name w:val="Heading 7 Char"/>
    <w:basedOn w:val="DefaultParagraphFont"/>
    <w:link w:val="Heading7"/>
    <w:rsid w:val="009F588A"/>
    <w:rPr>
      <w:rFonts w:eastAsiaTheme="minorEastAsia"/>
      <w:lang w:val="en-AU" w:eastAsia="zh-CN" w:bidi="ar-SA"/>
    </w:rPr>
  </w:style>
  <w:style w:type="character" w:styleId="Hyperlink">
    <w:name w:val="Hyperlink"/>
    <w:uiPriority w:val="6"/>
    <w:semiHidden/>
    <w:rsid w:val="009F588A"/>
    <w:rPr>
      <w:color w:val="0000FF"/>
      <w:u w:val="single"/>
    </w:rPr>
  </w:style>
  <w:style w:type="character" w:styleId="FollowedHyperlink">
    <w:name w:val="FollowedHyperlink"/>
    <w:basedOn w:val="DefaultParagraphFont"/>
    <w:unhideWhenUsed/>
    <w:rsid w:val="009F588A"/>
    <w:rPr>
      <w:color w:val="800080"/>
      <w:u w:val="single"/>
    </w:rPr>
  </w:style>
  <w:style w:type="paragraph" w:styleId="ListNumber">
    <w:name w:val="List Number"/>
    <w:basedOn w:val="Normal"/>
    <w:uiPriority w:val="7"/>
    <w:qFormat/>
    <w:rsid w:val="009F588A"/>
    <w:pPr>
      <w:numPr>
        <w:numId w:val="29"/>
      </w:numPr>
      <w:spacing w:after="180" w:line="260" w:lineRule="atLeast"/>
    </w:pPr>
  </w:style>
  <w:style w:type="paragraph" w:styleId="ListNumber2">
    <w:name w:val="List Number 2"/>
    <w:basedOn w:val="Normal"/>
    <w:uiPriority w:val="7"/>
    <w:qFormat/>
    <w:rsid w:val="009F588A"/>
    <w:pPr>
      <w:numPr>
        <w:ilvl w:val="1"/>
        <w:numId w:val="29"/>
      </w:numPr>
      <w:spacing w:after="180" w:line="260" w:lineRule="atLeast"/>
    </w:pPr>
  </w:style>
  <w:style w:type="paragraph" w:styleId="ListNumber3">
    <w:name w:val="List Number 3"/>
    <w:basedOn w:val="Normal"/>
    <w:uiPriority w:val="7"/>
    <w:qFormat/>
    <w:rsid w:val="009F588A"/>
    <w:pPr>
      <w:numPr>
        <w:ilvl w:val="2"/>
        <w:numId w:val="29"/>
      </w:numPr>
      <w:spacing w:after="180" w:line="260" w:lineRule="atLeast"/>
    </w:pPr>
  </w:style>
  <w:style w:type="paragraph" w:styleId="ListNumber4">
    <w:name w:val="List Number 4"/>
    <w:basedOn w:val="Normal"/>
    <w:uiPriority w:val="7"/>
    <w:qFormat/>
    <w:rsid w:val="009F588A"/>
    <w:pPr>
      <w:numPr>
        <w:ilvl w:val="3"/>
        <w:numId w:val="29"/>
      </w:numPr>
      <w:spacing w:after="180" w:line="260" w:lineRule="atLeast"/>
    </w:pPr>
  </w:style>
  <w:style w:type="character" w:styleId="PageNumber">
    <w:name w:val="page number"/>
    <w:basedOn w:val="DefaultParagraphFont"/>
    <w:uiPriority w:val="99"/>
    <w:semiHidden/>
    <w:rsid w:val="009F588A"/>
    <w:rPr>
      <w:szCs w:val="16"/>
    </w:rPr>
  </w:style>
  <w:style w:type="paragraph" w:styleId="ListParagraph">
    <w:name w:val="List Paragraph"/>
    <w:basedOn w:val="Normal"/>
    <w:uiPriority w:val="34"/>
    <w:qFormat/>
    <w:rsid w:val="00600BD2"/>
    <w:pPr>
      <w:ind w:left="720"/>
      <w:contextualSpacing/>
    </w:pPr>
  </w:style>
  <w:style w:type="paragraph" w:styleId="NormalWeb">
    <w:name w:val="Normal (Web)"/>
    <w:basedOn w:val="Normal"/>
    <w:uiPriority w:val="99"/>
    <w:semiHidden/>
    <w:unhideWhenUsed/>
    <w:rsid w:val="00E812AA"/>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A3545B"/>
    <w:rPr>
      <w:sz w:val="16"/>
      <w:szCs w:val="16"/>
    </w:rPr>
  </w:style>
  <w:style w:type="paragraph" w:styleId="CommentText">
    <w:name w:val="annotation text"/>
    <w:basedOn w:val="Normal"/>
    <w:link w:val="CommentTextChar"/>
    <w:uiPriority w:val="99"/>
    <w:unhideWhenUsed/>
    <w:rsid w:val="00A3545B"/>
    <w:rPr>
      <w:sz w:val="20"/>
      <w:szCs w:val="20"/>
    </w:rPr>
  </w:style>
  <w:style w:type="character" w:customStyle="1" w:styleId="CommentTextChar">
    <w:name w:val="Comment Text Char"/>
    <w:basedOn w:val="DefaultParagraphFont"/>
    <w:link w:val="CommentText"/>
    <w:uiPriority w:val="99"/>
    <w:rsid w:val="00A3545B"/>
    <w:rPr>
      <w:rFonts w:eastAsiaTheme="minorEastAsia"/>
      <w:sz w:val="20"/>
      <w:szCs w:val="20"/>
      <w:lang w:val="en-AU" w:eastAsia="zh-CN" w:bidi="ar-SA"/>
    </w:rPr>
  </w:style>
  <w:style w:type="paragraph" w:styleId="CommentSubject">
    <w:name w:val="annotation subject"/>
    <w:basedOn w:val="CommentText"/>
    <w:next w:val="CommentText"/>
    <w:link w:val="CommentSubjectChar"/>
    <w:uiPriority w:val="99"/>
    <w:semiHidden/>
    <w:unhideWhenUsed/>
    <w:rsid w:val="00A3545B"/>
    <w:rPr>
      <w:b/>
      <w:bCs/>
    </w:rPr>
  </w:style>
  <w:style w:type="character" w:customStyle="1" w:styleId="CommentSubjectChar">
    <w:name w:val="Comment Subject Char"/>
    <w:basedOn w:val="CommentTextChar"/>
    <w:link w:val="CommentSubject"/>
    <w:uiPriority w:val="99"/>
    <w:semiHidden/>
    <w:rsid w:val="00A3545B"/>
    <w:rPr>
      <w:rFonts w:eastAsiaTheme="minorEastAsia"/>
      <w:b/>
      <w:bCs/>
      <w:sz w:val="20"/>
      <w:szCs w:val="20"/>
      <w:lang w:val="en-AU" w:eastAsia="zh-CN" w:bidi="ar-SA"/>
    </w:rPr>
  </w:style>
  <w:style w:type="paragraph" w:styleId="BalloonText">
    <w:name w:val="Balloon Text"/>
    <w:basedOn w:val="Normal"/>
    <w:link w:val="BalloonTextChar"/>
    <w:uiPriority w:val="99"/>
    <w:semiHidden/>
    <w:unhideWhenUsed/>
    <w:rsid w:val="00A3545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545B"/>
    <w:rPr>
      <w:rFonts w:ascii="Segoe UI" w:eastAsiaTheme="minorEastAsia" w:hAnsi="Segoe UI" w:cs="Segoe UI"/>
      <w:sz w:val="18"/>
      <w:szCs w:val="18"/>
      <w:lang w:val="en-AU" w:eastAsia="zh-CN" w:bidi="ar-SA"/>
    </w:rPr>
  </w:style>
  <w:style w:type="paragraph" w:styleId="Header">
    <w:name w:val="header"/>
    <w:basedOn w:val="Normal"/>
    <w:link w:val="HeaderChar"/>
    <w:uiPriority w:val="99"/>
    <w:unhideWhenUsed/>
    <w:rsid w:val="00A30B69"/>
    <w:pPr>
      <w:tabs>
        <w:tab w:val="center" w:pos="4680"/>
        <w:tab w:val="right" w:pos="9360"/>
      </w:tabs>
    </w:pPr>
  </w:style>
  <w:style w:type="character" w:customStyle="1" w:styleId="HeaderChar">
    <w:name w:val="Header Char"/>
    <w:basedOn w:val="DefaultParagraphFont"/>
    <w:link w:val="Header"/>
    <w:uiPriority w:val="99"/>
    <w:rsid w:val="00A30B69"/>
    <w:rPr>
      <w:rFonts w:eastAsiaTheme="minorEastAsia"/>
      <w:lang w:val="en-AU" w:eastAsia="zh-CN" w:bidi="ar-SA"/>
    </w:rPr>
  </w:style>
  <w:style w:type="paragraph" w:styleId="Revision">
    <w:name w:val="Revision"/>
    <w:hidden/>
    <w:uiPriority w:val="99"/>
    <w:semiHidden/>
    <w:rsid w:val="007D5041"/>
    <w:pPr>
      <w:spacing w:after="0" w:line="240" w:lineRule="auto"/>
    </w:pPr>
    <w:rPr>
      <w:rFonts w:eastAsiaTheme="minorEastAsia"/>
      <w:lang w:val="en-AU" w:eastAsia="zh-CN" w:bidi="ar-SA"/>
    </w:rPr>
  </w:style>
  <w:style w:type="paragraph" w:customStyle="1" w:styleId="Da">
    <w:name w:val="D(a)"/>
    <w:basedOn w:val="Normal"/>
    <w:uiPriority w:val="4"/>
    <w:rsid w:val="00897239"/>
    <w:pPr>
      <w:tabs>
        <w:tab w:val="num" w:pos="1418"/>
      </w:tabs>
      <w:spacing w:after="180" w:line="260" w:lineRule="atLeast"/>
      <w:ind w:left="1418" w:hanging="709"/>
    </w:pPr>
    <w:rPr>
      <w:lang w:val="en-US"/>
    </w:rPr>
  </w:style>
  <w:style w:type="paragraph" w:customStyle="1" w:styleId="DA0">
    <w:name w:val="D(A)"/>
    <w:basedOn w:val="Normal"/>
    <w:uiPriority w:val="6"/>
    <w:rsid w:val="00897239"/>
    <w:pPr>
      <w:tabs>
        <w:tab w:val="num" w:pos="2835"/>
      </w:tabs>
      <w:spacing w:after="180" w:line="260" w:lineRule="atLeast"/>
      <w:ind w:left="2835" w:hanging="709"/>
    </w:pPr>
    <w:rPr>
      <w:lang w:val="en-US"/>
    </w:rPr>
  </w:style>
  <w:style w:type="paragraph" w:customStyle="1" w:styleId="Di">
    <w:name w:val="D(i)"/>
    <w:basedOn w:val="Normal"/>
    <w:uiPriority w:val="5"/>
    <w:rsid w:val="00897239"/>
    <w:pPr>
      <w:tabs>
        <w:tab w:val="num" w:pos="2126"/>
      </w:tabs>
      <w:spacing w:after="180" w:line="260" w:lineRule="atLeast"/>
      <w:ind w:left="2126" w:hanging="708"/>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23037">
      <w:bodyDiv w:val="1"/>
      <w:marLeft w:val="0"/>
      <w:marRight w:val="0"/>
      <w:marTop w:val="0"/>
      <w:marBottom w:val="0"/>
      <w:divBdr>
        <w:top w:val="none" w:sz="0" w:space="0" w:color="auto"/>
        <w:left w:val="none" w:sz="0" w:space="0" w:color="auto"/>
        <w:bottom w:val="none" w:sz="0" w:space="0" w:color="auto"/>
        <w:right w:val="none" w:sz="0" w:space="0" w:color="auto"/>
      </w:divBdr>
    </w:div>
    <w:div w:id="39672423">
      <w:bodyDiv w:val="1"/>
      <w:marLeft w:val="0"/>
      <w:marRight w:val="0"/>
      <w:marTop w:val="0"/>
      <w:marBottom w:val="0"/>
      <w:divBdr>
        <w:top w:val="none" w:sz="0" w:space="0" w:color="auto"/>
        <w:left w:val="none" w:sz="0" w:space="0" w:color="auto"/>
        <w:bottom w:val="none" w:sz="0" w:space="0" w:color="auto"/>
        <w:right w:val="none" w:sz="0" w:space="0" w:color="auto"/>
      </w:divBdr>
    </w:div>
    <w:div w:id="144006974">
      <w:bodyDiv w:val="1"/>
      <w:marLeft w:val="0"/>
      <w:marRight w:val="0"/>
      <w:marTop w:val="0"/>
      <w:marBottom w:val="0"/>
      <w:divBdr>
        <w:top w:val="none" w:sz="0" w:space="0" w:color="auto"/>
        <w:left w:val="none" w:sz="0" w:space="0" w:color="auto"/>
        <w:bottom w:val="none" w:sz="0" w:space="0" w:color="auto"/>
        <w:right w:val="none" w:sz="0" w:space="0" w:color="auto"/>
      </w:divBdr>
    </w:div>
    <w:div w:id="203641326">
      <w:bodyDiv w:val="1"/>
      <w:marLeft w:val="0"/>
      <w:marRight w:val="0"/>
      <w:marTop w:val="0"/>
      <w:marBottom w:val="0"/>
      <w:divBdr>
        <w:top w:val="none" w:sz="0" w:space="0" w:color="auto"/>
        <w:left w:val="none" w:sz="0" w:space="0" w:color="auto"/>
        <w:bottom w:val="none" w:sz="0" w:space="0" w:color="auto"/>
        <w:right w:val="none" w:sz="0" w:space="0" w:color="auto"/>
      </w:divBdr>
    </w:div>
    <w:div w:id="222450832">
      <w:bodyDiv w:val="1"/>
      <w:marLeft w:val="0"/>
      <w:marRight w:val="0"/>
      <w:marTop w:val="0"/>
      <w:marBottom w:val="0"/>
      <w:divBdr>
        <w:top w:val="none" w:sz="0" w:space="0" w:color="auto"/>
        <w:left w:val="none" w:sz="0" w:space="0" w:color="auto"/>
        <w:bottom w:val="none" w:sz="0" w:space="0" w:color="auto"/>
        <w:right w:val="none" w:sz="0" w:space="0" w:color="auto"/>
      </w:divBdr>
    </w:div>
    <w:div w:id="273514386">
      <w:bodyDiv w:val="1"/>
      <w:marLeft w:val="0"/>
      <w:marRight w:val="0"/>
      <w:marTop w:val="0"/>
      <w:marBottom w:val="0"/>
      <w:divBdr>
        <w:top w:val="none" w:sz="0" w:space="0" w:color="auto"/>
        <w:left w:val="none" w:sz="0" w:space="0" w:color="auto"/>
        <w:bottom w:val="none" w:sz="0" w:space="0" w:color="auto"/>
        <w:right w:val="none" w:sz="0" w:space="0" w:color="auto"/>
      </w:divBdr>
    </w:div>
    <w:div w:id="412897814">
      <w:bodyDiv w:val="1"/>
      <w:marLeft w:val="0"/>
      <w:marRight w:val="0"/>
      <w:marTop w:val="0"/>
      <w:marBottom w:val="0"/>
      <w:divBdr>
        <w:top w:val="none" w:sz="0" w:space="0" w:color="auto"/>
        <w:left w:val="none" w:sz="0" w:space="0" w:color="auto"/>
        <w:bottom w:val="none" w:sz="0" w:space="0" w:color="auto"/>
        <w:right w:val="none" w:sz="0" w:space="0" w:color="auto"/>
      </w:divBdr>
    </w:div>
    <w:div w:id="415326141">
      <w:bodyDiv w:val="1"/>
      <w:marLeft w:val="0"/>
      <w:marRight w:val="0"/>
      <w:marTop w:val="0"/>
      <w:marBottom w:val="0"/>
      <w:divBdr>
        <w:top w:val="none" w:sz="0" w:space="0" w:color="auto"/>
        <w:left w:val="none" w:sz="0" w:space="0" w:color="auto"/>
        <w:bottom w:val="none" w:sz="0" w:space="0" w:color="auto"/>
        <w:right w:val="none" w:sz="0" w:space="0" w:color="auto"/>
      </w:divBdr>
    </w:div>
    <w:div w:id="443815786">
      <w:bodyDiv w:val="1"/>
      <w:marLeft w:val="0"/>
      <w:marRight w:val="0"/>
      <w:marTop w:val="0"/>
      <w:marBottom w:val="0"/>
      <w:divBdr>
        <w:top w:val="none" w:sz="0" w:space="0" w:color="auto"/>
        <w:left w:val="none" w:sz="0" w:space="0" w:color="auto"/>
        <w:bottom w:val="none" w:sz="0" w:space="0" w:color="auto"/>
        <w:right w:val="none" w:sz="0" w:space="0" w:color="auto"/>
      </w:divBdr>
    </w:div>
    <w:div w:id="577137922">
      <w:bodyDiv w:val="1"/>
      <w:marLeft w:val="0"/>
      <w:marRight w:val="0"/>
      <w:marTop w:val="0"/>
      <w:marBottom w:val="0"/>
      <w:divBdr>
        <w:top w:val="none" w:sz="0" w:space="0" w:color="auto"/>
        <w:left w:val="none" w:sz="0" w:space="0" w:color="auto"/>
        <w:bottom w:val="none" w:sz="0" w:space="0" w:color="auto"/>
        <w:right w:val="none" w:sz="0" w:space="0" w:color="auto"/>
      </w:divBdr>
    </w:div>
    <w:div w:id="599341422">
      <w:bodyDiv w:val="1"/>
      <w:marLeft w:val="0"/>
      <w:marRight w:val="0"/>
      <w:marTop w:val="0"/>
      <w:marBottom w:val="0"/>
      <w:divBdr>
        <w:top w:val="none" w:sz="0" w:space="0" w:color="auto"/>
        <w:left w:val="none" w:sz="0" w:space="0" w:color="auto"/>
        <w:bottom w:val="none" w:sz="0" w:space="0" w:color="auto"/>
        <w:right w:val="none" w:sz="0" w:space="0" w:color="auto"/>
      </w:divBdr>
    </w:div>
    <w:div w:id="714306236">
      <w:bodyDiv w:val="1"/>
      <w:marLeft w:val="0"/>
      <w:marRight w:val="0"/>
      <w:marTop w:val="0"/>
      <w:marBottom w:val="0"/>
      <w:divBdr>
        <w:top w:val="none" w:sz="0" w:space="0" w:color="auto"/>
        <w:left w:val="none" w:sz="0" w:space="0" w:color="auto"/>
        <w:bottom w:val="none" w:sz="0" w:space="0" w:color="auto"/>
        <w:right w:val="none" w:sz="0" w:space="0" w:color="auto"/>
      </w:divBdr>
    </w:div>
    <w:div w:id="788820912">
      <w:bodyDiv w:val="1"/>
      <w:marLeft w:val="0"/>
      <w:marRight w:val="0"/>
      <w:marTop w:val="0"/>
      <w:marBottom w:val="0"/>
      <w:divBdr>
        <w:top w:val="none" w:sz="0" w:space="0" w:color="auto"/>
        <w:left w:val="none" w:sz="0" w:space="0" w:color="auto"/>
        <w:bottom w:val="none" w:sz="0" w:space="0" w:color="auto"/>
        <w:right w:val="none" w:sz="0" w:space="0" w:color="auto"/>
      </w:divBdr>
    </w:div>
    <w:div w:id="884221351">
      <w:bodyDiv w:val="1"/>
      <w:marLeft w:val="0"/>
      <w:marRight w:val="0"/>
      <w:marTop w:val="0"/>
      <w:marBottom w:val="0"/>
      <w:divBdr>
        <w:top w:val="none" w:sz="0" w:space="0" w:color="auto"/>
        <w:left w:val="none" w:sz="0" w:space="0" w:color="auto"/>
        <w:bottom w:val="none" w:sz="0" w:space="0" w:color="auto"/>
        <w:right w:val="none" w:sz="0" w:space="0" w:color="auto"/>
      </w:divBdr>
    </w:div>
    <w:div w:id="921184176">
      <w:bodyDiv w:val="1"/>
      <w:marLeft w:val="0"/>
      <w:marRight w:val="0"/>
      <w:marTop w:val="0"/>
      <w:marBottom w:val="0"/>
      <w:divBdr>
        <w:top w:val="none" w:sz="0" w:space="0" w:color="auto"/>
        <w:left w:val="none" w:sz="0" w:space="0" w:color="auto"/>
        <w:bottom w:val="none" w:sz="0" w:space="0" w:color="auto"/>
        <w:right w:val="none" w:sz="0" w:space="0" w:color="auto"/>
      </w:divBdr>
    </w:div>
    <w:div w:id="935478936">
      <w:bodyDiv w:val="1"/>
      <w:marLeft w:val="0"/>
      <w:marRight w:val="0"/>
      <w:marTop w:val="0"/>
      <w:marBottom w:val="0"/>
      <w:divBdr>
        <w:top w:val="none" w:sz="0" w:space="0" w:color="auto"/>
        <w:left w:val="none" w:sz="0" w:space="0" w:color="auto"/>
        <w:bottom w:val="none" w:sz="0" w:space="0" w:color="auto"/>
        <w:right w:val="none" w:sz="0" w:space="0" w:color="auto"/>
      </w:divBdr>
    </w:div>
    <w:div w:id="938877373">
      <w:bodyDiv w:val="1"/>
      <w:marLeft w:val="0"/>
      <w:marRight w:val="0"/>
      <w:marTop w:val="0"/>
      <w:marBottom w:val="0"/>
      <w:divBdr>
        <w:top w:val="none" w:sz="0" w:space="0" w:color="auto"/>
        <w:left w:val="none" w:sz="0" w:space="0" w:color="auto"/>
        <w:bottom w:val="none" w:sz="0" w:space="0" w:color="auto"/>
        <w:right w:val="none" w:sz="0" w:space="0" w:color="auto"/>
      </w:divBdr>
    </w:div>
    <w:div w:id="1034766025">
      <w:bodyDiv w:val="1"/>
      <w:marLeft w:val="0"/>
      <w:marRight w:val="0"/>
      <w:marTop w:val="0"/>
      <w:marBottom w:val="0"/>
      <w:divBdr>
        <w:top w:val="none" w:sz="0" w:space="0" w:color="auto"/>
        <w:left w:val="none" w:sz="0" w:space="0" w:color="auto"/>
        <w:bottom w:val="none" w:sz="0" w:space="0" w:color="auto"/>
        <w:right w:val="none" w:sz="0" w:space="0" w:color="auto"/>
      </w:divBdr>
    </w:div>
    <w:div w:id="1244728615">
      <w:bodyDiv w:val="1"/>
      <w:marLeft w:val="0"/>
      <w:marRight w:val="0"/>
      <w:marTop w:val="0"/>
      <w:marBottom w:val="0"/>
      <w:divBdr>
        <w:top w:val="none" w:sz="0" w:space="0" w:color="auto"/>
        <w:left w:val="none" w:sz="0" w:space="0" w:color="auto"/>
        <w:bottom w:val="none" w:sz="0" w:space="0" w:color="auto"/>
        <w:right w:val="none" w:sz="0" w:space="0" w:color="auto"/>
      </w:divBdr>
    </w:div>
    <w:div w:id="1317951338">
      <w:bodyDiv w:val="1"/>
      <w:marLeft w:val="0"/>
      <w:marRight w:val="0"/>
      <w:marTop w:val="0"/>
      <w:marBottom w:val="0"/>
      <w:divBdr>
        <w:top w:val="none" w:sz="0" w:space="0" w:color="auto"/>
        <w:left w:val="none" w:sz="0" w:space="0" w:color="auto"/>
        <w:bottom w:val="none" w:sz="0" w:space="0" w:color="auto"/>
        <w:right w:val="none" w:sz="0" w:space="0" w:color="auto"/>
      </w:divBdr>
    </w:div>
    <w:div w:id="1463815095">
      <w:bodyDiv w:val="1"/>
      <w:marLeft w:val="0"/>
      <w:marRight w:val="0"/>
      <w:marTop w:val="0"/>
      <w:marBottom w:val="0"/>
      <w:divBdr>
        <w:top w:val="none" w:sz="0" w:space="0" w:color="auto"/>
        <w:left w:val="none" w:sz="0" w:space="0" w:color="auto"/>
        <w:bottom w:val="none" w:sz="0" w:space="0" w:color="auto"/>
        <w:right w:val="none" w:sz="0" w:space="0" w:color="auto"/>
      </w:divBdr>
      <w:divsChild>
        <w:div w:id="1081371126">
          <w:marLeft w:val="360"/>
          <w:marRight w:val="0"/>
          <w:marTop w:val="0"/>
          <w:marBottom w:val="0"/>
          <w:divBdr>
            <w:top w:val="none" w:sz="0" w:space="0" w:color="auto"/>
            <w:left w:val="none" w:sz="0" w:space="0" w:color="auto"/>
            <w:bottom w:val="none" w:sz="0" w:space="0" w:color="auto"/>
            <w:right w:val="none" w:sz="0" w:space="0" w:color="auto"/>
          </w:divBdr>
        </w:div>
        <w:div w:id="815030218">
          <w:marLeft w:val="360"/>
          <w:marRight w:val="0"/>
          <w:marTop w:val="0"/>
          <w:marBottom w:val="0"/>
          <w:divBdr>
            <w:top w:val="none" w:sz="0" w:space="0" w:color="auto"/>
            <w:left w:val="none" w:sz="0" w:space="0" w:color="auto"/>
            <w:bottom w:val="none" w:sz="0" w:space="0" w:color="auto"/>
            <w:right w:val="none" w:sz="0" w:space="0" w:color="auto"/>
          </w:divBdr>
        </w:div>
        <w:div w:id="134612711">
          <w:marLeft w:val="360"/>
          <w:marRight w:val="0"/>
          <w:marTop w:val="0"/>
          <w:marBottom w:val="0"/>
          <w:divBdr>
            <w:top w:val="none" w:sz="0" w:space="0" w:color="auto"/>
            <w:left w:val="none" w:sz="0" w:space="0" w:color="auto"/>
            <w:bottom w:val="none" w:sz="0" w:space="0" w:color="auto"/>
            <w:right w:val="none" w:sz="0" w:space="0" w:color="auto"/>
          </w:divBdr>
        </w:div>
        <w:div w:id="1477188437">
          <w:marLeft w:val="360"/>
          <w:marRight w:val="0"/>
          <w:marTop w:val="0"/>
          <w:marBottom w:val="0"/>
          <w:divBdr>
            <w:top w:val="none" w:sz="0" w:space="0" w:color="auto"/>
            <w:left w:val="none" w:sz="0" w:space="0" w:color="auto"/>
            <w:bottom w:val="none" w:sz="0" w:space="0" w:color="auto"/>
            <w:right w:val="none" w:sz="0" w:space="0" w:color="auto"/>
          </w:divBdr>
        </w:div>
        <w:div w:id="725299695">
          <w:marLeft w:val="360"/>
          <w:marRight w:val="0"/>
          <w:marTop w:val="0"/>
          <w:marBottom w:val="0"/>
          <w:divBdr>
            <w:top w:val="none" w:sz="0" w:space="0" w:color="auto"/>
            <w:left w:val="none" w:sz="0" w:space="0" w:color="auto"/>
            <w:bottom w:val="none" w:sz="0" w:space="0" w:color="auto"/>
            <w:right w:val="none" w:sz="0" w:space="0" w:color="auto"/>
          </w:divBdr>
        </w:div>
        <w:div w:id="1001470805">
          <w:marLeft w:val="360"/>
          <w:marRight w:val="0"/>
          <w:marTop w:val="0"/>
          <w:marBottom w:val="0"/>
          <w:divBdr>
            <w:top w:val="none" w:sz="0" w:space="0" w:color="auto"/>
            <w:left w:val="none" w:sz="0" w:space="0" w:color="auto"/>
            <w:bottom w:val="none" w:sz="0" w:space="0" w:color="auto"/>
            <w:right w:val="none" w:sz="0" w:space="0" w:color="auto"/>
          </w:divBdr>
        </w:div>
      </w:divsChild>
    </w:div>
    <w:div w:id="1494641028">
      <w:bodyDiv w:val="1"/>
      <w:marLeft w:val="0"/>
      <w:marRight w:val="0"/>
      <w:marTop w:val="0"/>
      <w:marBottom w:val="0"/>
      <w:divBdr>
        <w:top w:val="none" w:sz="0" w:space="0" w:color="auto"/>
        <w:left w:val="none" w:sz="0" w:space="0" w:color="auto"/>
        <w:bottom w:val="none" w:sz="0" w:space="0" w:color="auto"/>
        <w:right w:val="none" w:sz="0" w:space="0" w:color="auto"/>
      </w:divBdr>
    </w:div>
    <w:div w:id="1505785035">
      <w:bodyDiv w:val="1"/>
      <w:marLeft w:val="0"/>
      <w:marRight w:val="0"/>
      <w:marTop w:val="0"/>
      <w:marBottom w:val="0"/>
      <w:divBdr>
        <w:top w:val="none" w:sz="0" w:space="0" w:color="auto"/>
        <w:left w:val="none" w:sz="0" w:space="0" w:color="auto"/>
        <w:bottom w:val="none" w:sz="0" w:space="0" w:color="auto"/>
        <w:right w:val="none" w:sz="0" w:space="0" w:color="auto"/>
      </w:divBdr>
    </w:div>
    <w:div w:id="1523934321">
      <w:bodyDiv w:val="1"/>
      <w:marLeft w:val="0"/>
      <w:marRight w:val="0"/>
      <w:marTop w:val="0"/>
      <w:marBottom w:val="0"/>
      <w:divBdr>
        <w:top w:val="none" w:sz="0" w:space="0" w:color="auto"/>
        <w:left w:val="none" w:sz="0" w:space="0" w:color="auto"/>
        <w:bottom w:val="none" w:sz="0" w:space="0" w:color="auto"/>
        <w:right w:val="none" w:sz="0" w:space="0" w:color="auto"/>
      </w:divBdr>
    </w:div>
    <w:div w:id="1548909663">
      <w:bodyDiv w:val="1"/>
      <w:marLeft w:val="0"/>
      <w:marRight w:val="0"/>
      <w:marTop w:val="0"/>
      <w:marBottom w:val="0"/>
      <w:divBdr>
        <w:top w:val="none" w:sz="0" w:space="0" w:color="auto"/>
        <w:left w:val="none" w:sz="0" w:space="0" w:color="auto"/>
        <w:bottom w:val="none" w:sz="0" w:space="0" w:color="auto"/>
        <w:right w:val="none" w:sz="0" w:space="0" w:color="auto"/>
      </w:divBdr>
    </w:div>
    <w:div w:id="1777746353">
      <w:bodyDiv w:val="1"/>
      <w:marLeft w:val="0"/>
      <w:marRight w:val="0"/>
      <w:marTop w:val="0"/>
      <w:marBottom w:val="0"/>
      <w:divBdr>
        <w:top w:val="none" w:sz="0" w:space="0" w:color="auto"/>
        <w:left w:val="none" w:sz="0" w:space="0" w:color="auto"/>
        <w:bottom w:val="none" w:sz="0" w:space="0" w:color="auto"/>
        <w:right w:val="none" w:sz="0" w:space="0" w:color="auto"/>
      </w:divBdr>
    </w:div>
    <w:div w:id="1808433020">
      <w:bodyDiv w:val="1"/>
      <w:marLeft w:val="0"/>
      <w:marRight w:val="0"/>
      <w:marTop w:val="0"/>
      <w:marBottom w:val="0"/>
      <w:divBdr>
        <w:top w:val="none" w:sz="0" w:space="0" w:color="auto"/>
        <w:left w:val="none" w:sz="0" w:space="0" w:color="auto"/>
        <w:bottom w:val="none" w:sz="0" w:space="0" w:color="auto"/>
        <w:right w:val="none" w:sz="0" w:space="0" w:color="auto"/>
      </w:divBdr>
    </w:div>
    <w:div w:id="1880168090">
      <w:bodyDiv w:val="1"/>
      <w:marLeft w:val="0"/>
      <w:marRight w:val="0"/>
      <w:marTop w:val="0"/>
      <w:marBottom w:val="0"/>
      <w:divBdr>
        <w:top w:val="none" w:sz="0" w:space="0" w:color="auto"/>
        <w:left w:val="none" w:sz="0" w:space="0" w:color="auto"/>
        <w:bottom w:val="none" w:sz="0" w:space="0" w:color="auto"/>
        <w:right w:val="none" w:sz="0" w:space="0" w:color="auto"/>
      </w:divBdr>
    </w:div>
    <w:div w:id="1885557293">
      <w:bodyDiv w:val="1"/>
      <w:marLeft w:val="0"/>
      <w:marRight w:val="0"/>
      <w:marTop w:val="0"/>
      <w:marBottom w:val="0"/>
      <w:divBdr>
        <w:top w:val="none" w:sz="0" w:space="0" w:color="auto"/>
        <w:left w:val="none" w:sz="0" w:space="0" w:color="auto"/>
        <w:bottom w:val="none" w:sz="0" w:space="0" w:color="auto"/>
        <w:right w:val="none" w:sz="0" w:space="0" w:color="auto"/>
      </w:divBdr>
      <w:divsChild>
        <w:div w:id="2032611654">
          <w:marLeft w:val="360"/>
          <w:marRight w:val="0"/>
          <w:marTop w:val="0"/>
          <w:marBottom w:val="0"/>
          <w:divBdr>
            <w:top w:val="none" w:sz="0" w:space="0" w:color="auto"/>
            <w:left w:val="none" w:sz="0" w:space="0" w:color="auto"/>
            <w:bottom w:val="none" w:sz="0" w:space="0" w:color="auto"/>
            <w:right w:val="none" w:sz="0" w:space="0" w:color="auto"/>
          </w:divBdr>
        </w:div>
        <w:div w:id="721947571">
          <w:marLeft w:val="360"/>
          <w:marRight w:val="0"/>
          <w:marTop w:val="0"/>
          <w:marBottom w:val="0"/>
          <w:divBdr>
            <w:top w:val="none" w:sz="0" w:space="0" w:color="auto"/>
            <w:left w:val="none" w:sz="0" w:space="0" w:color="auto"/>
            <w:bottom w:val="none" w:sz="0" w:space="0" w:color="auto"/>
            <w:right w:val="none" w:sz="0" w:space="0" w:color="auto"/>
          </w:divBdr>
        </w:div>
        <w:div w:id="220749891">
          <w:marLeft w:val="360"/>
          <w:marRight w:val="0"/>
          <w:marTop w:val="0"/>
          <w:marBottom w:val="0"/>
          <w:divBdr>
            <w:top w:val="none" w:sz="0" w:space="0" w:color="auto"/>
            <w:left w:val="none" w:sz="0" w:space="0" w:color="auto"/>
            <w:bottom w:val="none" w:sz="0" w:space="0" w:color="auto"/>
            <w:right w:val="none" w:sz="0" w:space="0" w:color="auto"/>
          </w:divBdr>
        </w:div>
        <w:div w:id="1238859764">
          <w:marLeft w:val="360"/>
          <w:marRight w:val="0"/>
          <w:marTop w:val="0"/>
          <w:marBottom w:val="0"/>
          <w:divBdr>
            <w:top w:val="none" w:sz="0" w:space="0" w:color="auto"/>
            <w:left w:val="none" w:sz="0" w:space="0" w:color="auto"/>
            <w:bottom w:val="none" w:sz="0" w:space="0" w:color="auto"/>
            <w:right w:val="none" w:sz="0" w:space="0" w:color="auto"/>
          </w:divBdr>
        </w:div>
      </w:divsChild>
    </w:div>
    <w:div w:id="1935554687">
      <w:bodyDiv w:val="1"/>
      <w:marLeft w:val="0"/>
      <w:marRight w:val="0"/>
      <w:marTop w:val="0"/>
      <w:marBottom w:val="0"/>
      <w:divBdr>
        <w:top w:val="none" w:sz="0" w:space="0" w:color="auto"/>
        <w:left w:val="none" w:sz="0" w:space="0" w:color="auto"/>
        <w:bottom w:val="none" w:sz="0" w:space="0" w:color="auto"/>
        <w:right w:val="none" w:sz="0" w:space="0" w:color="auto"/>
      </w:divBdr>
    </w:div>
    <w:div w:id="1956716671">
      <w:bodyDiv w:val="1"/>
      <w:marLeft w:val="0"/>
      <w:marRight w:val="0"/>
      <w:marTop w:val="0"/>
      <w:marBottom w:val="0"/>
      <w:divBdr>
        <w:top w:val="none" w:sz="0" w:space="0" w:color="auto"/>
        <w:left w:val="none" w:sz="0" w:space="0" w:color="auto"/>
        <w:bottom w:val="none" w:sz="0" w:space="0" w:color="auto"/>
        <w:right w:val="none" w:sz="0" w:space="0" w:color="auto"/>
      </w:divBdr>
    </w:div>
    <w:div w:id="2091807073">
      <w:bodyDiv w:val="1"/>
      <w:marLeft w:val="0"/>
      <w:marRight w:val="0"/>
      <w:marTop w:val="0"/>
      <w:marBottom w:val="0"/>
      <w:divBdr>
        <w:top w:val="none" w:sz="0" w:space="0" w:color="auto"/>
        <w:left w:val="none" w:sz="0" w:space="0" w:color="auto"/>
        <w:bottom w:val="none" w:sz="0" w:space="0" w:color="auto"/>
        <w:right w:val="none" w:sz="0" w:space="0" w:color="auto"/>
      </w:divBdr>
    </w:div>
    <w:div w:id="2102988129">
      <w:bodyDiv w:val="1"/>
      <w:marLeft w:val="0"/>
      <w:marRight w:val="0"/>
      <w:marTop w:val="0"/>
      <w:marBottom w:val="0"/>
      <w:divBdr>
        <w:top w:val="none" w:sz="0" w:space="0" w:color="auto"/>
        <w:left w:val="none" w:sz="0" w:space="0" w:color="auto"/>
        <w:bottom w:val="none" w:sz="0" w:space="0" w:color="auto"/>
        <w:right w:val="none" w:sz="0" w:space="0" w:color="auto"/>
      </w:divBdr>
    </w:div>
    <w:div w:id="211956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B&amp;M">
  <a:themeElements>
    <a:clrScheme name="B&amp;M">
      <a:dk1>
        <a:srgbClr val="000000"/>
      </a:dk1>
      <a:lt1>
        <a:srgbClr val="FFFFFF"/>
      </a:lt1>
      <a:dk2>
        <a:srgbClr val="5F5F5F"/>
      </a:dk2>
      <a:lt2>
        <a:srgbClr val="C2C3C4"/>
      </a:lt2>
      <a:accent1>
        <a:srgbClr val="EE3135"/>
      </a:accent1>
      <a:accent2>
        <a:srgbClr val="AE132A"/>
      </a:accent2>
      <a:accent3>
        <a:srgbClr val="7A0223"/>
      </a:accent3>
      <a:accent4>
        <a:srgbClr val="002856"/>
      </a:accent4>
      <a:accent5>
        <a:srgbClr val="F58220"/>
      </a:accent5>
      <a:accent6>
        <a:srgbClr val="007B66"/>
      </a:accent6>
      <a:hlink>
        <a:srgbClr val="0000FF"/>
      </a:hlink>
      <a:folHlink>
        <a:srgbClr val="800080"/>
      </a:folHlink>
    </a:clrScheme>
    <a:fontScheme name="B&amp;M">
      <a:majorFont>
        <a:latin typeface="Arial"/>
        <a:ea typeface="PMingLiu"/>
        <a:cs typeface=""/>
        <a:font script="Jpan" typeface="MS Gothic"/>
      </a:majorFont>
      <a:minorFont>
        <a:latin typeface="Times New Roman"/>
        <a:ea typeface="PMingLiU"/>
        <a:cs typeface=""/>
        <a:font script="Jpan" typeface="MS Mincho"/>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42416-7447-4CDB-BBF1-C3825FE85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3013</Words>
  <Characters>17179</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Baker &amp; McKenzie</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Baker &amp; McKenzie</dc:creator>
  <cp:keywords/>
  <dc:description/>
  <cp:lastModifiedBy>Baker &amp; McKenzie</cp:lastModifiedBy>
  <cp:revision>8</cp:revision>
  <cp:lastPrinted>2020-02-25T16:45:00Z</cp:lastPrinted>
  <dcterms:created xsi:type="dcterms:W3CDTF">2020-02-26T16:37:00Z</dcterms:created>
  <dcterms:modified xsi:type="dcterms:W3CDTF">2020-03-02T12:47:00Z</dcterms:modified>
</cp:coreProperties>
</file>